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A2D3" w14:textId="77777777" w:rsidR="00A5065F" w:rsidRDefault="00C73978">
      <w:pPr>
        <w:spacing w:after="295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3F03B0" wp14:editId="774518DD">
                <wp:extent cx="6224016" cy="2143363"/>
                <wp:effectExtent l="0" t="0" r="5715" b="0"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2139531"/>
                          <a:chOff x="0" y="3832"/>
                          <a:chExt cx="6224016" cy="21395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7452" y="3832"/>
                            <a:ext cx="1162812" cy="1470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07722" y="28175"/>
                            <a:ext cx="551278" cy="369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98BC" w14:textId="47A0B87C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color w:val="0A8784"/>
                                  <w:sz w:val="33"/>
                                </w:rPr>
                                <w:t>刘盖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47976" y="108881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3513" w14:textId="0C53591A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09331" y="447210"/>
                            <a:ext cx="885908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500D4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公司职位：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32439" y="447111"/>
                            <a:ext cx="563162" cy="225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430F0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产品经理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29219" y="447210"/>
                            <a:ext cx="43069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D989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7573" y="447161"/>
                            <a:ext cx="280777" cy="21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F0B5F" w14:textId="7C876E52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</w:t>
                              </w:r>
                              <w:r w:rsidR="00F73C79"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09331" y="7520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53EE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10156" y="752010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1595F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11774" y="751926"/>
                            <a:ext cx="903765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E359C" w14:textId="6C6773CB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15237367115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82212" y="7520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1C42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83012" y="752010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B3CC1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龄：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84776" y="752010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496C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59452" y="752010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880C7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09331" y="1024805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2D77B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A6A6A6"/>
                                </w:rPr>
                                <w:t>邮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10156" y="1024805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5D0B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箱：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11908" y="1024805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653E4" w14:textId="0C1AF702" w:rsidR="00A5065F" w:rsidRDefault="00A5065F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03110" y="1024691"/>
                            <a:ext cx="1411639" cy="23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E9D46" w14:textId="49E6DA96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768190260@qq.com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82212" y="1024805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59CB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83012" y="1024805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CB2A5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历：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84776" y="1024805"/>
                            <a:ext cx="707549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72C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统招本科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09331" y="1285410"/>
                            <a:ext cx="885908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B036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工作地点：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11908" y="1285410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F3F2" w14:textId="29901272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郑州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82212" y="12854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DDFF3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83012" y="1285410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02ED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贯：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84776" y="1285410"/>
                            <a:ext cx="1062247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642D" w14:textId="1D08A5B7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河南省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Shape 2560"/>
                        <wps:cNvSpPr/>
                        <wps:spPr>
                          <a:xfrm>
                            <a:off x="35052" y="1726692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873767"/>
                            <a:ext cx="49457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F4F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A8784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2776" y="1873767"/>
                            <a:ext cx="81076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4624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A8784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F03B0" id="Group 2146" o:spid="_x0000_s1026" style="width:490.1pt;height:168.75pt;mso-position-horizontal-relative:char;mso-position-vertical-relative:line" coordorigin=",38" coordsize="62240,21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874;top:38;width:11628;height:1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">
                  <v:imagedata r:id="rId8" o:title=""/>
                </v:shape>
                <v:rect id="Rectangle 8" o:spid="_x0000_s1028" style="position:absolute;left:16077;top:281;width:551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5898BC" w14:textId="47A0B87C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/>
                            <w:color w:val="0A8784"/>
                            <w:sz w:val="33"/>
                          </w:rPr>
                          <w:t>刘盖</w:t>
                        </w:r>
                      </w:p>
                    </w:txbxContent>
                  </v:textbox>
                </v:rect>
                <v:rect id="Rectangle 9" o:spid="_x0000_s1029" style="position:absolute;left:23479;top:1088;width:176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6503513" w14:textId="0C53591A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t>男</w:t>
                        </w:r>
                      </w:p>
                    </w:txbxContent>
                  </v:textbox>
                </v:rect>
                <v:rect id="Rectangle 10" o:spid="_x0000_s1030" style="position:absolute;left:16093;top:4472;width:885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FA500D4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公司职位：</w:t>
                        </w:r>
                      </w:p>
                    </w:txbxContent>
                  </v:textbox>
                </v:rect>
                <v:rect id="Rectangle 18" o:spid="_x0000_s1031" style="position:absolute;left:23324;top:4471;width:5632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9A430F0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产品经理</w:t>
                        </w:r>
                      </w:p>
                    </w:txbxContent>
                  </v:textbox>
                </v:rect>
                <v:rect id="Rectangle 19" o:spid="_x0000_s1032" style="position:absolute;left:29292;top:4472;width:430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4ED989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20" o:spid="_x0000_s1033" style="position:absolute;left:30275;top:4471;width:2808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76F0B5F" w14:textId="7C876E52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t>3</w:t>
                        </w:r>
                        <w:r w:rsidR="00F73C79">
                          <w:t>年</w:t>
                        </w:r>
                      </w:p>
                    </w:txbxContent>
                  </v:textbox>
                </v:rect>
                <v:rect id="Rectangle 22" o:spid="_x0000_s1034" style="position:absolute;left:16093;top:7520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8353EE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手</w:t>
                        </w:r>
                      </w:p>
                    </w:txbxContent>
                  </v:textbox>
                </v:rect>
                <v:rect id="Rectangle 23" o:spid="_x0000_s1035" style="position:absolute;left:20101;top:7520;width:352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241595F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机：</w:t>
                        </w:r>
                      </w:p>
                    </w:txbxContent>
                  </v:textbox>
                </v:rect>
                <v:rect id="Rectangle 25" o:spid="_x0000_s1036" style="position:absolute;left:23117;top:7519;width:903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94E359C" w14:textId="6C6773CB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15237367115</w:t>
                        </w:r>
                      </w:p>
                    </w:txbxContent>
                  </v:textbox>
                </v:rect>
                <v:rect id="Rectangle 26" o:spid="_x0000_s1037" style="position:absolute;left:39822;top:7520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1BE1C42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年</w:t>
                        </w:r>
                      </w:p>
                    </w:txbxContent>
                  </v:textbox>
                </v:rect>
                <v:rect id="Rectangle 27" o:spid="_x0000_s1038" style="position:absolute;left:43830;top:7520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33B3CC1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龄：</w:t>
                        </w:r>
                      </w:p>
                    </w:txbxContent>
                  </v:textbox>
                </v:rect>
                <v:rect id="Rectangle 28" o:spid="_x0000_s1039" style="position:absolute;left:46847;top:7520;width:982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8B4496C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9" o:spid="_x0000_s1040" style="position:absolute;left:47594;top:7520;width:981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79880C7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0" o:spid="_x0000_s1041" style="position:absolute;left:16093;top:10248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D2D77B" w14:textId="77777777" w:rsidR="00A5065F" w:rsidRDefault="00C73978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A6A6A6"/>
                          </w:rPr>
                          <w:t>邮</w:t>
                        </w:r>
                        <w:proofErr w:type="gramEnd"/>
                      </w:p>
                    </w:txbxContent>
                  </v:textbox>
                </v:rect>
                <v:rect id="Rectangle 31" o:spid="_x0000_s1042" style="position:absolute;left:20101;top:10248;width:352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455D0B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箱：</w:t>
                        </w:r>
                      </w:p>
                    </w:txbxContent>
                  </v:textbox>
                </v:rect>
                <v:rect id="Rectangle 32" o:spid="_x0000_s1043" style="position:absolute;left:23119;top:10248;width:981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E653E4" w14:textId="0C1AF702" w:rsidR="00A5065F" w:rsidRDefault="00A5065F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4" o:spid="_x0000_s1044" style="position:absolute;left:23031;top:10246;width:14116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56E9D46" w14:textId="49E6DA96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768190260@qq.com</w:t>
                        </w:r>
                      </w:p>
                    </w:txbxContent>
                  </v:textbox>
                </v:rect>
                <v:rect id="Rectangle 37" o:spid="_x0000_s1045" style="position:absolute;left:39822;top:10248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6859CB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学</w:t>
                        </w:r>
                      </w:p>
                    </w:txbxContent>
                  </v:textbox>
                </v:rect>
                <v:rect id="Rectangle 38" o:spid="_x0000_s1046" style="position:absolute;left:43830;top:10248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A0CB2A5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历：</w:t>
                        </w:r>
                      </w:p>
                    </w:txbxContent>
                  </v:textbox>
                </v:rect>
                <v:rect id="Rectangle 39" o:spid="_x0000_s1047" style="position:absolute;left:46847;top:10248;width:7076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BAD72C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统招本科</w:t>
                        </w:r>
                      </w:p>
                    </w:txbxContent>
                  </v:textbox>
                </v:rect>
                <v:rect id="Rectangle 40" o:spid="_x0000_s1048" style="position:absolute;left:16093;top:12854;width:885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D12B036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工作地点：</w:t>
                        </w:r>
                      </w:p>
                    </w:txbxContent>
                  </v:textbox>
                </v:rect>
                <v:rect id="Rectangle 41" o:spid="_x0000_s1049" style="position:absolute;left:23119;top:12854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D63F3F2" w14:textId="29901272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郑州</w:t>
                        </w:r>
                      </w:p>
                    </w:txbxContent>
                  </v:textbox>
                </v:rect>
                <v:rect id="Rectangle 42" o:spid="_x0000_s1050" style="position:absolute;left:39822;top:12854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D2DDFF3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籍</w:t>
                        </w:r>
                      </w:p>
                    </w:txbxContent>
                  </v:textbox>
                </v:rect>
                <v:rect id="Rectangle 43" o:spid="_x0000_s1051" style="position:absolute;left:43830;top:12854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B6A02ED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贯：</w:t>
                        </w:r>
                      </w:p>
                    </w:txbxContent>
                  </v:textbox>
                </v:rect>
                <v:rect id="Rectangle 44" o:spid="_x0000_s1052" style="position:absolute;left:46847;top:12854;width:10623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406642D" w14:textId="1D08A5B7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/>
                          </w:rPr>
                          <w:t>河南省</w:t>
                        </w:r>
                      </w:p>
                    </w:txbxContent>
                  </v:textbox>
                </v:rect>
                <v:shape id="Shape 2560" o:spid="_x0000_s1053" style="position:absolute;left:350;top:17266;width:61890;height:92;visibility:visible;mso-wrap-style:square;v-text-anchor:top" coordsize="6188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" path="m,l6188964,r,9144l,9144,,e" fillcolor="#0a8784" stroked="f" strokeweight="0">
                  <v:stroke miterlimit="83231f" joinstyle="miter"/>
                  <v:path arrowok="t" textboxrect="0,0,6188964,9144"/>
                </v:shape>
                <v:rect id="Rectangle 46" o:spid="_x0000_s1054" style="position:absolute;top:18737;width:49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4B4F4F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A8784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7" o:spid="_x0000_s1055" style="position:absolute;left:1127;top:18737;width:810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1A4624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A8784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50A845" w14:textId="2AE3548D" w:rsidR="005018E3" w:rsidRDefault="005018E3">
      <w:pPr>
        <w:spacing w:after="135"/>
        <w:ind w:left="50" w:firstLine="430"/>
        <w:rPr>
          <w:ins w:id="0" w:author="马林" w:date="2021-02-19T10:42:00Z"/>
          <w:rFonts w:hint="eastAsia"/>
        </w:rPr>
      </w:pPr>
      <w:ins w:id="1" w:author="马林" w:date="2021-02-19T10:42:00Z">
        <w:r>
          <w:rPr>
            <w:rFonts w:hint="eastAsia"/>
          </w:rPr>
          <w:t>3年</w:t>
        </w:r>
      </w:ins>
      <w:ins w:id="2" w:author="马林" w:date="2021-02-19T10:43:00Z">
        <w:r>
          <w:rPr>
            <w:rFonts w:hint="eastAsia"/>
          </w:rPr>
          <w:t>电商产品经理经验，聚焦于医药</w:t>
        </w:r>
      </w:ins>
      <w:ins w:id="3" w:author="马林" w:date="2021-02-19T10:44:00Z">
        <w:r>
          <w:rPr>
            <w:rFonts w:hint="eastAsia"/>
          </w:rPr>
          <w:t>市场</w:t>
        </w:r>
      </w:ins>
      <w:ins w:id="4" w:author="马林" w:date="2021-02-19T10:43:00Z">
        <w:r>
          <w:rPr>
            <w:rFonts w:hint="eastAsia"/>
          </w:rPr>
          <w:t>行业，</w:t>
        </w:r>
        <w:r>
          <w:t>规划过</w:t>
        </w:r>
        <w:proofErr w:type="gramStart"/>
        <w:r>
          <w:rPr>
            <w:rFonts w:hint="eastAsia"/>
          </w:rPr>
          <w:t>药品</w:t>
        </w:r>
      </w:ins>
      <w:ins w:id="5" w:author="马林" w:date="2021-02-19T10:44:00Z">
        <w:r>
          <w:rPr>
            <w:rFonts w:hint="eastAsia"/>
          </w:rPr>
          <w:t>电</w:t>
        </w:r>
        <w:proofErr w:type="gramEnd"/>
        <w:r>
          <w:rPr>
            <w:rFonts w:hint="eastAsia"/>
          </w:rPr>
          <w:t>商</w:t>
        </w:r>
      </w:ins>
      <w:ins w:id="6" w:author="马林" w:date="2021-02-19T10:43:00Z">
        <w:r>
          <w:t>平台的前后</w:t>
        </w:r>
      </w:ins>
      <w:ins w:id="7" w:author="马林" w:date="2021-02-19T10:44:00Z">
        <w:r>
          <w:rPr>
            <w:rFonts w:hint="eastAsia"/>
          </w:rPr>
          <w:t>与后台</w:t>
        </w:r>
      </w:ins>
      <w:ins w:id="8" w:author="马林" w:date="2021-02-19T10:43:00Z">
        <w:r>
          <w:t>，包含：</w:t>
        </w:r>
        <w:r>
          <w:rPr>
            <w:rFonts w:hint="eastAsia"/>
          </w:rPr>
          <w:t>商品</w:t>
        </w:r>
        <w:r>
          <w:t>管理、</w:t>
        </w:r>
        <w:r>
          <w:rPr>
            <w:rFonts w:hint="eastAsia"/>
          </w:rPr>
          <w:t>用户</w:t>
        </w:r>
        <w:r>
          <w:t>管理、</w:t>
        </w:r>
        <w:r>
          <w:rPr>
            <w:rFonts w:hint="eastAsia"/>
          </w:rPr>
          <w:t>营销活动</w:t>
        </w:r>
        <w:r>
          <w:t>、后台审核管理、</w:t>
        </w:r>
        <w:r>
          <w:rPr>
            <w:rFonts w:hint="eastAsia"/>
          </w:rPr>
          <w:t>订单</w:t>
        </w:r>
        <w:r>
          <w:t>管理等模块</w:t>
        </w:r>
      </w:ins>
      <w:ins w:id="9" w:author="马林" w:date="2021-02-19T10:44:00Z">
        <w:r>
          <w:rPr>
            <w:rFonts w:hint="eastAsia"/>
          </w:rPr>
          <w:t>，励志扎根与电</w:t>
        </w:r>
        <w:proofErr w:type="gramStart"/>
        <w:r>
          <w:rPr>
            <w:rFonts w:hint="eastAsia"/>
          </w:rPr>
          <w:t>商方向</w:t>
        </w:r>
        <w:proofErr w:type="gramEnd"/>
        <w:r>
          <w:rPr>
            <w:rFonts w:hint="eastAsia"/>
          </w:rPr>
          <w:t>成为一名优秀的产品经理。</w:t>
        </w:r>
      </w:ins>
    </w:p>
    <w:p w14:paraId="44D8667F" w14:textId="470D8268" w:rsidR="00A5065F" w:rsidRPr="005018E3" w:rsidRDefault="00C73978">
      <w:pPr>
        <w:spacing w:after="135"/>
        <w:ind w:left="50" w:firstLine="430"/>
        <w:rPr>
          <w:strike/>
          <w:rPrChange w:id="10" w:author="马林" w:date="2021-02-19T10:43:00Z">
            <w:rPr/>
          </w:rPrChange>
        </w:rPr>
      </w:pPr>
      <w:r w:rsidRPr="005018E3">
        <w:rPr>
          <w:strike/>
          <w:rPrChange w:id="11" w:author="马林" w:date="2021-02-19T10:43:00Z">
            <w:rPr/>
          </w:rPrChange>
        </w:rPr>
        <w:t>在</w:t>
      </w:r>
      <w:r w:rsidR="00674F3C" w:rsidRPr="005018E3">
        <w:rPr>
          <w:rFonts w:hint="eastAsia"/>
          <w:strike/>
          <w:rPrChange w:id="12" w:author="马林" w:date="2021-02-19T10:43:00Z">
            <w:rPr>
              <w:rFonts w:hint="eastAsia"/>
            </w:rPr>
          </w:rPrChange>
        </w:rPr>
        <w:t>提供药品销售平台的机构</w:t>
      </w:r>
      <w:r w:rsidRPr="005018E3">
        <w:rPr>
          <w:strike/>
          <w:rPrChange w:id="13" w:author="马林" w:date="2021-02-19T10:43:00Z">
            <w:rPr/>
          </w:rPrChange>
        </w:rPr>
        <w:t xml:space="preserve">做产品经理，有 </w:t>
      </w:r>
      <w:r w:rsidR="00A64314" w:rsidRPr="005018E3">
        <w:rPr>
          <w:rFonts w:hint="eastAsia"/>
          <w:strike/>
          <w:rPrChange w:id="14" w:author="马林" w:date="2021-02-19T10:43:00Z">
            <w:rPr>
              <w:rFonts w:hint="eastAsia"/>
            </w:rPr>
          </w:rPrChange>
        </w:rPr>
        <w:t>3</w:t>
      </w:r>
      <w:r w:rsidRPr="005018E3">
        <w:rPr>
          <w:strike/>
          <w:rPrChange w:id="15" w:author="马林" w:date="2021-02-19T10:43:00Z">
            <w:rPr/>
          </w:rPrChange>
        </w:rPr>
        <w:t xml:space="preserve"> 年产品经验，规划过</w:t>
      </w:r>
      <w:r w:rsidR="00743E2C" w:rsidRPr="005018E3">
        <w:rPr>
          <w:rFonts w:hint="eastAsia"/>
          <w:strike/>
          <w:rPrChange w:id="16" w:author="马林" w:date="2021-02-19T10:43:00Z">
            <w:rPr>
              <w:rFonts w:hint="eastAsia"/>
            </w:rPr>
          </w:rPrChange>
        </w:rPr>
        <w:t>药品销售</w:t>
      </w:r>
      <w:r w:rsidRPr="005018E3">
        <w:rPr>
          <w:strike/>
          <w:rPrChange w:id="17" w:author="马林" w:date="2021-02-19T10:43:00Z">
            <w:rPr/>
          </w:rPrChange>
        </w:rPr>
        <w:t>平台的前后台，包含：</w:t>
      </w:r>
      <w:r w:rsidR="008E18FA" w:rsidRPr="005018E3">
        <w:rPr>
          <w:rFonts w:hint="eastAsia"/>
          <w:strike/>
          <w:rPrChange w:id="18" w:author="马林" w:date="2021-02-19T10:43:00Z">
            <w:rPr>
              <w:rFonts w:hint="eastAsia"/>
            </w:rPr>
          </w:rPrChange>
        </w:rPr>
        <w:t>商品</w:t>
      </w:r>
      <w:r w:rsidRPr="005018E3">
        <w:rPr>
          <w:strike/>
          <w:rPrChange w:id="19" w:author="马林" w:date="2021-02-19T10:43:00Z">
            <w:rPr/>
          </w:rPrChange>
        </w:rPr>
        <w:t>管理、</w:t>
      </w:r>
      <w:r w:rsidR="00120CBE" w:rsidRPr="005018E3">
        <w:rPr>
          <w:rFonts w:hint="eastAsia"/>
          <w:strike/>
          <w:rPrChange w:id="20" w:author="马林" w:date="2021-02-19T10:43:00Z">
            <w:rPr>
              <w:rFonts w:hint="eastAsia"/>
            </w:rPr>
          </w:rPrChange>
        </w:rPr>
        <w:t>用户</w:t>
      </w:r>
      <w:r w:rsidRPr="005018E3">
        <w:rPr>
          <w:strike/>
          <w:rPrChange w:id="21" w:author="马林" w:date="2021-02-19T10:43:00Z">
            <w:rPr/>
          </w:rPrChange>
        </w:rPr>
        <w:t>管理、</w:t>
      </w:r>
      <w:r w:rsidR="008E18FA" w:rsidRPr="005018E3">
        <w:rPr>
          <w:rFonts w:hint="eastAsia"/>
          <w:strike/>
          <w:rPrChange w:id="22" w:author="马林" w:date="2021-02-19T10:43:00Z">
            <w:rPr>
              <w:rFonts w:hint="eastAsia"/>
            </w:rPr>
          </w:rPrChange>
        </w:rPr>
        <w:t>营销活动</w:t>
      </w:r>
      <w:r w:rsidRPr="005018E3">
        <w:rPr>
          <w:strike/>
          <w:rPrChange w:id="23" w:author="马林" w:date="2021-02-19T10:43:00Z">
            <w:rPr/>
          </w:rPrChange>
        </w:rPr>
        <w:t>、后台审核管理、</w:t>
      </w:r>
      <w:r w:rsidR="001D2784" w:rsidRPr="005018E3">
        <w:rPr>
          <w:rFonts w:hint="eastAsia"/>
          <w:strike/>
          <w:rPrChange w:id="24" w:author="马林" w:date="2021-02-19T10:43:00Z">
            <w:rPr>
              <w:rFonts w:hint="eastAsia"/>
            </w:rPr>
          </w:rPrChange>
        </w:rPr>
        <w:t>订单</w:t>
      </w:r>
      <w:r w:rsidRPr="005018E3">
        <w:rPr>
          <w:strike/>
          <w:rPrChange w:id="25" w:author="马林" w:date="2021-02-19T10:43:00Z">
            <w:rPr/>
          </w:rPrChange>
        </w:rPr>
        <w:t>管理等模块。</w:t>
      </w:r>
    </w:p>
    <w:p w14:paraId="3CE0FAEA" w14:textId="0E9224F9" w:rsidR="00A5065F" w:rsidRDefault="00C73978">
      <w:pPr>
        <w:numPr>
          <w:ilvl w:val="0"/>
          <w:numId w:val="1"/>
        </w:numPr>
        <w:ind w:hanging="358"/>
      </w:pPr>
      <w:r>
        <w:t>规划的</w:t>
      </w:r>
      <w:r w:rsidR="0051360E">
        <w:rPr>
          <w:rFonts w:hint="eastAsia"/>
        </w:rPr>
        <w:t>销售</w:t>
      </w:r>
      <w:r>
        <w:t>平台：</w:t>
      </w:r>
      <w:r w:rsidR="00D25884">
        <w:rPr>
          <w:rFonts w:hint="eastAsia"/>
        </w:rPr>
        <w:t>商品销售</w:t>
      </w:r>
      <w:r>
        <w:t>翻一倍，业绩提升 30%，</w:t>
      </w:r>
      <w:proofErr w:type="gramStart"/>
      <w:r>
        <w:t>月活跃</w:t>
      </w:r>
      <w:proofErr w:type="gramEnd"/>
      <w:r>
        <w:t>用户占注册用户的 2/3。</w:t>
      </w:r>
    </w:p>
    <w:p w14:paraId="1E06C89D" w14:textId="7BA8E4CF" w:rsidR="00A5065F" w:rsidRDefault="00C73978">
      <w:pPr>
        <w:numPr>
          <w:ilvl w:val="0"/>
          <w:numId w:val="1"/>
        </w:numPr>
        <w:ind w:hanging="358"/>
      </w:pPr>
      <w:r>
        <w:t xml:space="preserve">规划的后台模块：有效的提高了业务人员客户管理的效率，累计降低 </w:t>
      </w:r>
      <w:r w:rsidR="00262CC0">
        <w:rPr>
          <w:rFonts w:hint="eastAsia"/>
        </w:rPr>
        <w:t>3</w:t>
      </w:r>
      <w:r>
        <w:t>0 万成本。</w:t>
      </w:r>
    </w:p>
    <w:p w14:paraId="054AEE34" w14:textId="43474652" w:rsidR="00A5065F" w:rsidRDefault="00C73978">
      <w:pPr>
        <w:numPr>
          <w:ilvl w:val="0"/>
          <w:numId w:val="1"/>
        </w:numPr>
        <w:spacing w:after="40"/>
        <w:ind w:hanging="358"/>
      </w:pPr>
      <w:r>
        <w:t xml:space="preserve">一定的沟通管理能力：能够和客户建立紧密的联系，并作为公司团建的协调人，上学期间当了 </w:t>
      </w:r>
      <w:r w:rsidR="00C33DB6">
        <w:rPr>
          <w:rFonts w:hint="eastAsia"/>
        </w:rPr>
        <w:t>5</w:t>
      </w:r>
      <w:r>
        <w:t xml:space="preserve"> 年班长。</w:t>
      </w:r>
    </w:p>
    <w:p w14:paraId="26A0F917" w14:textId="6E2F7AA3" w:rsidR="00A5065F" w:rsidRDefault="00C73978">
      <w:pPr>
        <w:numPr>
          <w:ilvl w:val="0"/>
          <w:numId w:val="1"/>
        </w:numPr>
        <w:spacing w:after="72"/>
        <w:ind w:hanging="358"/>
      </w:pPr>
      <w:r>
        <w:t xml:space="preserve">自学能力强：每年阅读产品书籍 </w:t>
      </w:r>
      <w:r w:rsidR="00083A01">
        <w:rPr>
          <w:rFonts w:hint="eastAsia"/>
        </w:rPr>
        <w:t>5</w:t>
      </w:r>
      <w:r>
        <w:t xml:space="preserve"> 余本，在线平台进行产品经理的学习。日常浏览 36kr、</w:t>
      </w:r>
      <w:r w:rsidR="0046404C">
        <w:rPr>
          <w:rFonts w:hint="eastAsia"/>
        </w:rPr>
        <w:t>艾瑞网</w:t>
      </w:r>
      <w:r>
        <w:t>等行业资讯。</w:t>
      </w:r>
      <w:del w:id="26" w:author="马林" w:date="2021-02-19T10:45:00Z">
        <w:r w:rsidDel="005018E3">
          <w:delText>希望成为一名优秀的产品经理。</w:delText>
        </w:r>
      </w:del>
    </w:p>
    <w:p w14:paraId="0880A3AD" w14:textId="77777777" w:rsidR="00A5065F" w:rsidRDefault="00C73978">
      <w:pPr>
        <w:spacing w:after="222"/>
        <w:ind w:left="10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29E6AA" wp14:editId="3282BEFB">
                <wp:extent cx="6126480" cy="762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7620"/>
                          <a:chOff x="0" y="0"/>
                          <a:chExt cx="6126480" cy="7620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0" y="0"/>
                            <a:ext cx="6126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 h="9144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  <a:lnTo>
                                  <a:pt x="6126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482.4pt;height:0.600006pt;mso-position-horizontal-relative:char;mso-position-vertical-relative:line" coordsize="61264,76">
                <v:shape id="Shape 2563" style="position:absolute;width:61264;height:91;left:0;top:0;" coordsize="6126480,9144" path="m0,0l6126480,0l6126480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4A13DFCA" w14:textId="77777777" w:rsidR="00A5065F" w:rsidRDefault="00C73978">
      <w:pPr>
        <w:pStyle w:val="1"/>
        <w:spacing w:after="0"/>
        <w:ind w:left="-5"/>
      </w:pPr>
      <w:r>
        <w:t>| 工作经历</w:t>
      </w:r>
    </w:p>
    <w:tbl>
      <w:tblPr>
        <w:tblStyle w:val="TableGrid"/>
        <w:tblW w:w="9782" w:type="dxa"/>
        <w:tblInd w:w="55" w:type="dxa"/>
        <w:tblCellMar>
          <w:top w:w="88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7351"/>
        <w:gridCol w:w="2431"/>
      </w:tblGrid>
      <w:tr w:rsidR="00A5065F" w14:paraId="1AE1AF49" w14:textId="77777777">
        <w:trPr>
          <w:trHeight w:val="489"/>
        </w:trPr>
        <w:tc>
          <w:tcPr>
            <w:tcW w:w="73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77D2E35" w14:textId="588024B8" w:rsidR="00A5065F" w:rsidRDefault="00112A4D">
            <w:pPr>
              <w:spacing w:after="0"/>
              <w:ind w:left="0" w:firstLine="0"/>
            </w:pPr>
            <w:r>
              <w:rPr>
                <w:rFonts w:hint="eastAsia"/>
                <w:color w:val="0A8784"/>
                <w:sz w:val="22"/>
              </w:rPr>
              <w:t>创</w:t>
            </w:r>
            <w:proofErr w:type="gramStart"/>
            <w:r>
              <w:rPr>
                <w:rFonts w:hint="eastAsia"/>
                <w:color w:val="0A8784"/>
                <w:sz w:val="22"/>
              </w:rPr>
              <w:t>联工厂</w:t>
            </w:r>
            <w:proofErr w:type="gramEnd"/>
            <w:del w:id="27" w:author="马林" w:date="2021-02-19T10:42:00Z">
              <w:r w:rsidDel="005018E3">
                <w:rPr>
                  <w:rFonts w:hint="eastAsia"/>
                  <w:color w:val="0A8784"/>
                  <w:sz w:val="22"/>
                </w:rPr>
                <w:delText>药品在线销售</w:delText>
              </w:r>
            </w:del>
            <w:ins w:id="28" w:author="马林" w:date="2021-02-19T10:42:00Z">
              <w:r w:rsidR="005018E3">
                <w:rPr>
                  <w:rFonts w:hint="eastAsia"/>
                  <w:color w:val="0A8784"/>
                  <w:sz w:val="22"/>
                </w:rPr>
                <w:t>（</w:t>
              </w:r>
              <w:proofErr w:type="gramStart"/>
              <w:r w:rsidR="005018E3">
                <w:rPr>
                  <w:rFonts w:hint="eastAsia"/>
                  <w:color w:val="0A8784"/>
                  <w:sz w:val="22"/>
                </w:rPr>
                <w:t>药品电</w:t>
              </w:r>
              <w:proofErr w:type="gramEnd"/>
              <w:r w:rsidR="005018E3">
                <w:rPr>
                  <w:rFonts w:hint="eastAsia"/>
                  <w:color w:val="0A8784"/>
                  <w:sz w:val="22"/>
                </w:rPr>
                <w:t>商）</w:t>
              </w:r>
            </w:ins>
            <w:r w:rsidR="00C73978">
              <w:rPr>
                <w:color w:val="0A8784"/>
                <w:sz w:val="22"/>
              </w:rPr>
              <w:t xml:space="preserve"> (</w:t>
            </w:r>
            <w:r w:rsidR="00C40C97">
              <w:rPr>
                <w:rFonts w:hint="eastAsia"/>
                <w:color w:val="0A8784"/>
                <w:sz w:val="22"/>
              </w:rPr>
              <w:t>h</w:t>
            </w:r>
            <w:r w:rsidR="00C40C97">
              <w:rPr>
                <w:color w:val="0A8784"/>
                <w:sz w:val="22"/>
              </w:rPr>
              <w:t>5.clyyw.cn</w:t>
            </w:r>
            <w:r w:rsidR="00C73978">
              <w:rPr>
                <w:color w:val="0A8784"/>
                <w:sz w:val="22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862A1B1" w14:textId="2955DAAC" w:rsidR="00A5065F" w:rsidRDefault="00C73978">
            <w:pPr>
              <w:spacing w:after="0"/>
              <w:ind w:left="27" w:firstLine="0"/>
              <w:jc w:val="center"/>
            </w:pPr>
            <w:r>
              <w:rPr>
                <w:color w:val="0A8784"/>
                <w:sz w:val="22"/>
              </w:rPr>
              <w:t>201</w:t>
            </w:r>
            <w:r w:rsidR="00A73E12">
              <w:rPr>
                <w:rFonts w:hint="eastAsia"/>
                <w:color w:val="0A8784"/>
                <w:sz w:val="22"/>
              </w:rPr>
              <w:t>8</w:t>
            </w:r>
            <w:r>
              <w:rPr>
                <w:color w:val="0A8784"/>
                <w:sz w:val="22"/>
              </w:rPr>
              <w:t>.0</w:t>
            </w:r>
            <w:r w:rsidR="0051788B">
              <w:rPr>
                <w:rFonts w:hint="eastAsia"/>
                <w:color w:val="0A8784"/>
                <w:sz w:val="22"/>
              </w:rPr>
              <w:t>5</w:t>
            </w:r>
            <w:r>
              <w:rPr>
                <w:color w:val="0A8784"/>
                <w:sz w:val="22"/>
              </w:rPr>
              <w:t>-</w:t>
            </w:r>
            <w:r w:rsidR="0051788B">
              <w:rPr>
                <w:rFonts w:hint="eastAsia"/>
                <w:color w:val="0A8784"/>
                <w:sz w:val="22"/>
              </w:rPr>
              <w:t>2020.08</w:t>
            </w:r>
          </w:p>
        </w:tc>
      </w:tr>
    </w:tbl>
    <w:p w14:paraId="42F59D0E" w14:textId="1AEE4870" w:rsidR="00A5065F" w:rsidRDefault="00C73978" w:rsidP="0068426A">
      <w:pPr>
        <w:spacing w:after="39"/>
        <w:ind w:left="1755" w:hanging="1270"/>
      </w:pPr>
      <w:r>
        <w:rPr>
          <w:color w:val="A6A6A6"/>
        </w:rPr>
        <w:t>公司描述：</w:t>
      </w:r>
      <w:r>
        <w:rPr>
          <w:color w:val="A6A6A6"/>
        </w:rPr>
        <w:tab/>
      </w:r>
      <w:r w:rsidR="00B2307A">
        <w:rPr>
          <w:rFonts w:hint="eastAsia"/>
        </w:rPr>
        <w:t>河南康达医药科技有限公司</w:t>
      </w:r>
      <w:r>
        <w:t>是</w:t>
      </w:r>
      <w:r w:rsidR="00D8494C">
        <w:rPr>
          <w:rFonts w:hint="eastAsia"/>
        </w:rPr>
        <w:t>面向中国医药产业市场，针对医药生产商、医药</w:t>
      </w:r>
      <w:r w:rsidR="00095C0A">
        <w:rPr>
          <w:rFonts w:hint="eastAsia"/>
        </w:rPr>
        <w:t>经销商</w:t>
      </w:r>
      <w:r w:rsidR="00D8494C">
        <w:rPr>
          <w:rFonts w:hint="eastAsia"/>
        </w:rPr>
        <w:t>、医药零售商的用户群体，提供了销售、掌握实施销量、掌握药品库存、</w:t>
      </w:r>
      <w:r w:rsidR="00EB131C">
        <w:rPr>
          <w:rFonts w:hint="eastAsia"/>
        </w:rPr>
        <w:t>掌握</w:t>
      </w:r>
      <w:r w:rsidR="00D8494C">
        <w:rPr>
          <w:rFonts w:hint="eastAsia"/>
        </w:rPr>
        <w:t>零售商情况等等需求的</w:t>
      </w:r>
      <w:r w:rsidR="0068426A">
        <w:rPr>
          <w:rFonts w:hint="eastAsia"/>
        </w:rPr>
        <w:t>公司</w:t>
      </w:r>
      <w:r>
        <w:t>。</w:t>
      </w:r>
    </w:p>
    <w:p w14:paraId="5BB859F0" w14:textId="77777777" w:rsidR="0068426A" w:rsidRDefault="0068426A" w:rsidP="0068426A">
      <w:pPr>
        <w:spacing w:after="39"/>
        <w:ind w:left="1755" w:hanging="1270"/>
      </w:pPr>
    </w:p>
    <w:tbl>
      <w:tblPr>
        <w:tblStyle w:val="TableGrid"/>
        <w:tblW w:w="9460" w:type="dxa"/>
        <w:tblInd w:w="377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7420"/>
        <w:gridCol w:w="2040"/>
      </w:tblGrid>
      <w:tr w:rsidR="00A5065F" w14:paraId="7CDC2C96" w14:textId="77777777" w:rsidTr="00A315EA">
        <w:trPr>
          <w:trHeight w:val="422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396F135" w14:textId="760C1F8F" w:rsidR="00A5065F" w:rsidRDefault="00C73978">
            <w:pPr>
              <w:spacing w:after="0"/>
              <w:ind w:left="108" w:firstLine="0"/>
            </w:pPr>
            <w:r>
              <w:t>产品</w:t>
            </w:r>
            <w:r w:rsidR="009E71FB">
              <w:rPr>
                <w:rFonts w:hint="eastAsia"/>
              </w:rPr>
              <w:t>经理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0B07744" w14:textId="64EF1E0A" w:rsidR="00A5065F" w:rsidRDefault="00C73978">
            <w:pPr>
              <w:spacing w:after="0"/>
              <w:ind w:left="0" w:firstLine="0"/>
            </w:pPr>
            <w:r>
              <w:t>201</w:t>
            </w:r>
            <w:r w:rsidR="00A73E12">
              <w:rPr>
                <w:rFonts w:hint="eastAsia"/>
              </w:rPr>
              <w:t>8</w:t>
            </w:r>
            <w:r>
              <w:t>.0</w:t>
            </w:r>
            <w:r w:rsidR="0051788B">
              <w:rPr>
                <w:rFonts w:hint="eastAsia"/>
              </w:rPr>
              <w:t>5</w:t>
            </w:r>
            <w:r>
              <w:t>-</w:t>
            </w:r>
            <w:r w:rsidR="0051788B">
              <w:rPr>
                <w:rFonts w:hint="eastAsia"/>
              </w:rPr>
              <w:t>2020.0</w:t>
            </w:r>
            <w:r w:rsidR="00A315EA">
              <w:rPr>
                <w:rFonts w:hint="eastAsia"/>
              </w:rPr>
              <w:t>8</w:t>
            </w:r>
          </w:p>
        </w:tc>
      </w:tr>
    </w:tbl>
    <w:p w14:paraId="25A7823C" w14:textId="0085D606" w:rsidR="00A5065F" w:rsidRDefault="00C73978">
      <w:pPr>
        <w:spacing w:after="135"/>
        <w:ind w:left="1755" w:hanging="1270"/>
      </w:pPr>
      <w:r>
        <w:rPr>
          <w:color w:val="A6A6A6"/>
        </w:rPr>
        <w:t>工作职责：</w:t>
      </w:r>
      <w:r>
        <w:rPr>
          <w:color w:val="A6A6A6"/>
        </w:rPr>
        <w:tab/>
      </w:r>
      <w:r>
        <w:t>历任平台产品经理，并独立负责对</w:t>
      </w:r>
      <w:r w:rsidR="00095C0A">
        <w:rPr>
          <w:rFonts w:hint="eastAsia"/>
        </w:rPr>
        <w:t>药品销售</w:t>
      </w:r>
      <w:r>
        <w:t>平台整个项目的把控。包括</w:t>
      </w:r>
      <w:r w:rsidR="00095C0A">
        <w:rPr>
          <w:rFonts w:hint="eastAsia"/>
        </w:rPr>
        <w:t>零售商</w:t>
      </w:r>
      <w:r w:rsidR="00E93D1B">
        <w:rPr>
          <w:rFonts w:hint="eastAsia"/>
        </w:rPr>
        <w:t>采购</w:t>
      </w:r>
      <w:r w:rsidR="00095C0A">
        <w:rPr>
          <w:rFonts w:hint="eastAsia"/>
        </w:rPr>
        <w:t>h</w:t>
      </w:r>
      <w:r w:rsidR="00095C0A">
        <w:t>5</w:t>
      </w:r>
      <w:r>
        <w:t>、</w:t>
      </w:r>
      <w:r w:rsidR="00095C0A">
        <w:rPr>
          <w:rFonts w:hint="eastAsia"/>
        </w:rPr>
        <w:t>经销商</w:t>
      </w:r>
      <w:r w:rsidR="00E93D1B">
        <w:rPr>
          <w:rFonts w:hint="eastAsia"/>
        </w:rPr>
        <w:t>采购</w:t>
      </w:r>
      <w:r w:rsidR="00095C0A">
        <w:rPr>
          <w:rFonts w:hint="eastAsia"/>
        </w:rPr>
        <w:t>h</w:t>
      </w:r>
      <w:r w:rsidR="00095C0A">
        <w:t>5</w:t>
      </w:r>
      <w:r w:rsidR="00095C0A">
        <w:rPr>
          <w:rFonts w:hint="eastAsia"/>
        </w:rPr>
        <w:t>、经销商</w:t>
      </w:r>
      <w:r w:rsidR="00E93D1B">
        <w:rPr>
          <w:rFonts w:hint="eastAsia"/>
        </w:rPr>
        <w:t>管理</w:t>
      </w:r>
      <w:r w:rsidR="00095C0A">
        <w:rPr>
          <w:rFonts w:hint="eastAsia"/>
        </w:rPr>
        <w:t>P</w:t>
      </w:r>
      <w:r w:rsidR="00095C0A">
        <w:t>C</w:t>
      </w:r>
      <w:r w:rsidR="00095C0A">
        <w:rPr>
          <w:rFonts w:hint="eastAsia"/>
        </w:rPr>
        <w:t>、生产商</w:t>
      </w:r>
      <w:r w:rsidR="00E93D1B">
        <w:rPr>
          <w:rFonts w:hint="eastAsia"/>
        </w:rPr>
        <w:t>管理</w:t>
      </w:r>
      <w:r w:rsidR="00095C0A">
        <w:rPr>
          <w:rFonts w:hint="eastAsia"/>
        </w:rPr>
        <w:t>P</w:t>
      </w:r>
      <w:r w:rsidR="00095C0A">
        <w:t>C</w:t>
      </w:r>
      <w:r w:rsidR="00095C0A">
        <w:rPr>
          <w:rFonts w:hint="eastAsia"/>
        </w:rPr>
        <w:t>、</w:t>
      </w:r>
      <w:r>
        <w:t>平台管理PC</w:t>
      </w:r>
      <w:r w:rsidR="00E93D1B">
        <w:rPr>
          <w:rFonts w:hint="eastAsia"/>
        </w:rPr>
        <w:t>五</w:t>
      </w:r>
      <w:proofErr w:type="gramStart"/>
      <w:r>
        <w:t>端业务</w:t>
      </w:r>
      <w:proofErr w:type="gramEnd"/>
      <w:r>
        <w:t>设计，产出流程图，状态图和原型图。</w:t>
      </w:r>
    </w:p>
    <w:p w14:paraId="263C087F" w14:textId="45953D68" w:rsidR="00A5065F" w:rsidRDefault="00C73978">
      <w:pPr>
        <w:numPr>
          <w:ilvl w:val="0"/>
          <w:numId w:val="2"/>
        </w:numPr>
        <w:spacing w:after="39"/>
        <w:ind w:left="2085" w:hanging="331"/>
      </w:pPr>
      <w:r>
        <w:t>进行用户调研：对核心用户访谈、开展问卷调查、整理与分析所遇到的问题。</w:t>
      </w:r>
    </w:p>
    <w:p w14:paraId="681EBBAA" w14:textId="5B92D291" w:rsidR="00A5065F" w:rsidRDefault="00C73978">
      <w:pPr>
        <w:numPr>
          <w:ilvl w:val="0"/>
          <w:numId w:val="2"/>
        </w:numPr>
        <w:ind w:left="2085" w:hanging="331"/>
      </w:pPr>
      <w:r>
        <w:t>负责项目管理：</w:t>
      </w:r>
      <w:r w:rsidR="00B0279A">
        <w:rPr>
          <w:rFonts w:hint="eastAsia"/>
        </w:rPr>
        <w:t>与研发人员等进行项目沟通</w:t>
      </w:r>
      <w:r>
        <w:t>，对产品开发的跟踪与把控。</w:t>
      </w:r>
    </w:p>
    <w:p w14:paraId="7E124631" w14:textId="77777777" w:rsidR="00A5065F" w:rsidRDefault="00C73978">
      <w:pPr>
        <w:numPr>
          <w:ilvl w:val="0"/>
          <w:numId w:val="2"/>
        </w:numPr>
        <w:ind w:left="2085" w:hanging="331"/>
      </w:pPr>
      <w:r>
        <w:lastRenderedPageBreak/>
        <w:t>执行产品培训：与十余名业务人员对接，进行产品演示与培训，编写产品操作手册。</w:t>
      </w:r>
    </w:p>
    <w:p w14:paraId="1E1BB30C" w14:textId="7C4A22B9" w:rsidR="00A5065F" w:rsidRDefault="00F620B7">
      <w:pPr>
        <w:numPr>
          <w:ilvl w:val="0"/>
          <w:numId w:val="2"/>
        </w:numPr>
        <w:ind w:left="2085" w:hanging="331"/>
      </w:pPr>
      <w:r>
        <w:rPr>
          <w:rFonts w:hint="eastAsia"/>
        </w:rPr>
        <w:t>协助</w:t>
      </w:r>
      <w:r w:rsidR="00481B4A">
        <w:rPr>
          <w:rFonts w:hint="eastAsia"/>
        </w:rPr>
        <w:t>会议</w:t>
      </w:r>
      <w:r>
        <w:rPr>
          <w:rFonts w:hint="eastAsia"/>
        </w:rPr>
        <w:t>策划</w:t>
      </w:r>
      <w:r w:rsidR="00C73978">
        <w:t>：</w:t>
      </w:r>
      <w:r w:rsidR="00991480">
        <w:rPr>
          <w:rFonts w:hint="eastAsia"/>
        </w:rPr>
        <w:t>协助领导策划了 2</w:t>
      </w:r>
      <w:r w:rsidR="00991480">
        <w:t xml:space="preserve"> </w:t>
      </w:r>
      <w:r w:rsidR="00991480">
        <w:rPr>
          <w:rFonts w:hint="eastAsia"/>
        </w:rPr>
        <w:t>场“经销商和零售商对接会”的100</w:t>
      </w:r>
      <w:r w:rsidR="00991480">
        <w:t xml:space="preserve"> </w:t>
      </w:r>
      <w:r w:rsidR="00991480">
        <w:rPr>
          <w:rFonts w:hint="eastAsia"/>
        </w:rPr>
        <w:t>人左右的会议</w:t>
      </w:r>
    </w:p>
    <w:p w14:paraId="27B0A6E8" w14:textId="77777777" w:rsidR="00A5065F" w:rsidRDefault="00C73978">
      <w:pPr>
        <w:pStyle w:val="1"/>
        <w:ind w:left="185"/>
      </w:pPr>
      <w:r>
        <w:t>| 项目经历</w:t>
      </w:r>
    </w:p>
    <w:p w14:paraId="2A8713D6" w14:textId="2EF3F090" w:rsidR="00A04A2B" w:rsidRDefault="0046690B">
      <w:pPr>
        <w:spacing w:after="34"/>
        <w:ind w:left="197"/>
      </w:pPr>
      <w:r>
        <w:rPr>
          <w:rFonts w:hint="eastAsia"/>
        </w:rPr>
        <w:t>医药销售</w:t>
      </w:r>
      <w:r w:rsidR="00C73978">
        <w:t>平台 | 产品经理</w:t>
      </w:r>
      <w:r w:rsidR="00C73978">
        <w:tab/>
        <w:t>201</w:t>
      </w:r>
      <w:r w:rsidR="003D5C58">
        <w:rPr>
          <w:rFonts w:hint="eastAsia"/>
        </w:rPr>
        <w:t>8</w:t>
      </w:r>
      <w:r w:rsidR="00C73978">
        <w:t>.0</w:t>
      </w:r>
      <w:r w:rsidR="003D5C58">
        <w:rPr>
          <w:rFonts w:hint="eastAsia"/>
        </w:rPr>
        <w:t>5</w:t>
      </w:r>
      <w:r w:rsidR="00C73978">
        <w:t>-20</w:t>
      </w:r>
      <w:r w:rsidR="003D5C58">
        <w:rPr>
          <w:rFonts w:hint="eastAsia"/>
        </w:rPr>
        <w:t>20</w:t>
      </w:r>
      <w:r w:rsidR="00C73978">
        <w:t>.0</w:t>
      </w:r>
      <w:r w:rsidR="003D5C58">
        <w:rPr>
          <w:rFonts w:hint="eastAsia"/>
        </w:rPr>
        <w:t>8</w:t>
      </w:r>
      <w:r w:rsidR="00C73978">
        <w:t xml:space="preserve"> </w:t>
      </w:r>
    </w:p>
    <w:p w14:paraId="3EFFDA10" w14:textId="4CDE9FF3" w:rsidR="00A5065F" w:rsidRDefault="00C73978">
      <w:pPr>
        <w:spacing w:after="34"/>
        <w:ind w:left="197"/>
      </w:pPr>
      <w:r>
        <w:rPr>
          <w:color w:val="A6A6A6"/>
        </w:rPr>
        <w:t xml:space="preserve">项目描述： </w:t>
      </w:r>
      <w:r>
        <w:t>独立负责</w:t>
      </w:r>
      <w:r w:rsidR="007B502E">
        <w:rPr>
          <w:rFonts w:hint="eastAsia"/>
        </w:rPr>
        <w:t>零售端前</w:t>
      </w:r>
      <w:r w:rsidR="00D92FF4">
        <w:rPr>
          <w:rFonts w:hint="eastAsia"/>
        </w:rPr>
        <w:t>台</w:t>
      </w:r>
      <w:r w:rsidR="007B502E">
        <w:rPr>
          <w:rFonts w:hint="eastAsia"/>
        </w:rPr>
        <w:t>、经销商前</w:t>
      </w:r>
      <w:r w:rsidR="00D92FF4">
        <w:rPr>
          <w:rFonts w:hint="eastAsia"/>
        </w:rPr>
        <w:t>台</w:t>
      </w:r>
      <w:r w:rsidR="007B502E">
        <w:rPr>
          <w:rFonts w:hint="eastAsia"/>
        </w:rPr>
        <w:t>、经销商后台、生产商后台</w:t>
      </w:r>
      <w:r>
        <w:t>和平台后台设计，包含：</w:t>
      </w:r>
    </w:p>
    <w:p w14:paraId="59F347EA" w14:textId="77777777" w:rsidR="004E413C" w:rsidRDefault="00D92FF4">
      <w:pPr>
        <w:numPr>
          <w:ilvl w:val="0"/>
          <w:numId w:val="3"/>
        </w:numPr>
        <w:ind w:hanging="360"/>
      </w:pPr>
      <w:r>
        <w:rPr>
          <w:rFonts w:hint="eastAsia"/>
        </w:rPr>
        <w:t>零售端</w:t>
      </w:r>
      <w:r w:rsidR="00C73978">
        <w:t>前台</w:t>
      </w:r>
      <w:r w:rsidR="009F1A3E">
        <w:rPr>
          <w:rFonts w:hint="eastAsia"/>
        </w:rPr>
        <w:t>和经销商前台</w:t>
      </w:r>
      <w:r w:rsidR="00C73978">
        <w:t>：</w:t>
      </w:r>
    </w:p>
    <w:p w14:paraId="785D7219" w14:textId="765268DF" w:rsidR="00A5065F" w:rsidRDefault="004E413C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内容类：</w:t>
      </w:r>
      <w:r w:rsidR="00BB1229">
        <w:rPr>
          <w:rFonts w:hint="eastAsia"/>
        </w:rPr>
        <w:t>首页、</w:t>
      </w:r>
      <w:r w:rsidR="00B42E93">
        <w:rPr>
          <w:rFonts w:hint="eastAsia"/>
        </w:rPr>
        <w:t>商品</w:t>
      </w:r>
      <w:r w:rsidR="00082227">
        <w:rPr>
          <w:rFonts w:hint="eastAsia"/>
        </w:rPr>
        <w:t>分类、商品</w:t>
      </w:r>
      <w:r w:rsidR="00C73978">
        <w:t>列表、</w:t>
      </w:r>
      <w:r w:rsidR="00082227">
        <w:rPr>
          <w:rFonts w:hint="eastAsia"/>
        </w:rPr>
        <w:t>商品</w:t>
      </w:r>
      <w:r w:rsidR="00C73978">
        <w:t>详情</w:t>
      </w:r>
      <w:r w:rsidR="00086697">
        <w:t>等</w:t>
      </w:r>
    </w:p>
    <w:p w14:paraId="2119607C" w14:textId="7B3191B7" w:rsidR="001128D7" w:rsidRDefault="001128D7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流程类：登录注册、订单(购物，退货)</w:t>
      </w:r>
      <w:r w:rsidR="00813D5B">
        <w:rPr>
          <w:rFonts w:hint="eastAsia"/>
        </w:rPr>
        <w:t>等</w:t>
      </w:r>
    </w:p>
    <w:p w14:paraId="2C54470C" w14:textId="5C15E8F8" w:rsidR="001128D7" w:rsidRDefault="001128D7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用户增长类：商品</w:t>
      </w:r>
      <w:r w:rsidR="00083A01">
        <w:rPr>
          <w:rFonts w:hint="eastAsia"/>
        </w:rPr>
        <w:t>团购</w:t>
      </w:r>
      <w:r>
        <w:rPr>
          <w:rFonts w:hint="eastAsia"/>
        </w:rPr>
        <w:t>活动、商品</w:t>
      </w:r>
      <w:r w:rsidR="006E5AC2">
        <w:rPr>
          <w:rFonts w:hint="eastAsia"/>
        </w:rPr>
        <w:t>促销</w:t>
      </w:r>
      <w:r>
        <w:rPr>
          <w:rFonts w:hint="eastAsia"/>
        </w:rPr>
        <w:t>活动</w:t>
      </w:r>
      <w:r w:rsidR="00813D5B">
        <w:rPr>
          <w:rFonts w:hint="eastAsia"/>
        </w:rPr>
        <w:t>等</w:t>
      </w:r>
    </w:p>
    <w:p w14:paraId="0D717EC3" w14:textId="77777777" w:rsidR="0017580C" w:rsidRDefault="0017580C">
      <w:pPr>
        <w:numPr>
          <w:ilvl w:val="0"/>
          <w:numId w:val="3"/>
        </w:numPr>
        <w:ind w:hanging="360"/>
      </w:pPr>
      <w:r>
        <w:rPr>
          <w:rFonts w:hint="eastAsia"/>
        </w:rPr>
        <w:t>经销商后台和生产商后台</w:t>
      </w:r>
      <w:r w:rsidR="00C73978">
        <w:t>：</w:t>
      </w:r>
    </w:p>
    <w:p w14:paraId="33EF2491" w14:textId="795FAD1F" w:rsidR="00A5065F" w:rsidRDefault="00BA4E23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  <w:r w:rsidR="00E35058">
        <w:rPr>
          <w:rFonts w:hint="eastAsia"/>
        </w:rPr>
        <w:t>管理</w:t>
      </w:r>
      <w:r>
        <w:rPr>
          <w:rFonts w:hint="eastAsia"/>
        </w:rPr>
        <w:t>：</w:t>
      </w:r>
      <w:r w:rsidR="00065C01">
        <w:rPr>
          <w:rFonts w:hint="eastAsia"/>
        </w:rPr>
        <w:t>首页管理、商品管理</w:t>
      </w:r>
      <w:r>
        <w:rPr>
          <w:rFonts w:hint="eastAsia"/>
        </w:rPr>
        <w:t>等</w:t>
      </w:r>
    </w:p>
    <w:p w14:paraId="44AA6E83" w14:textId="47652586" w:rsidR="00BA4E23" w:rsidRDefault="00BA4E23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  <w:r w:rsidR="00E35058">
        <w:rPr>
          <w:rFonts w:hint="eastAsia"/>
        </w:rPr>
        <w:t>管理</w:t>
      </w:r>
      <w:r>
        <w:rPr>
          <w:rFonts w:hint="eastAsia"/>
        </w:rPr>
        <w:t>：订单管理(发货，退货)、</w:t>
      </w:r>
      <w:r w:rsidR="006E5AC2">
        <w:rPr>
          <w:rFonts w:hint="eastAsia"/>
        </w:rPr>
        <w:t>员工管理等</w:t>
      </w:r>
    </w:p>
    <w:p w14:paraId="769B4EDB" w14:textId="2DCD5E4F" w:rsidR="006E5AC2" w:rsidRDefault="006E5AC2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营销活动</w:t>
      </w:r>
      <w:r w:rsidR="00E35058">
        <w:rPr>
          <w:rFonts w:hint="eastAsia"/>
        </w:rPr>
        <w:t>管理</w:t>
      </w:r>
      <w:r>
        <w:rPr>
          <w:rFonts w:hint="eastAsia"/>
        </w:rPr>
        <w:t>：商品团购活动、商品促销活动</w:t>
      </w:r>
    </w:p>
    <w:p w14:paraId="785A8F56" w14:textId="2B3E2293" w:rsidR="00A5065F" w:rsidRDefault="005E2139">
      <w:pPr>
        <w:numPr>
          <w:ilvl w:val="0"/>
          <w:numId w:val="3"/>
        </w:numPr>
        <w:spacing w:after="85"/>
        <w:ind w:hanging="360"/>
      </w:pPr>
      <w:r>
        <w:rPr>
          <w:rFonts w:hint="eastAsia"/>
        </w:rPr>
        <w:t>平台后台</w:t>
      </w:r>
      <w:r w:rsidR="003B7E75">
        <w:rPr>
          <w:rFonts w:hint="eastAsia"/>
        </w:rPr>
        <w:t>：</w:t>
      </w:r>
    </w:p>
    <w:p w14:paraId="09C1272A" w14:textId="04DB7260" w:rsidR="003B7E75" w:rsidRDefault="00FC61F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内容</w:t>
      </w:r>
      <w:r w:rsidR="00E35058">
        <w:rPr>
          <w:rFonts w:hint="eastAsia"/>
        </w:rPr>
        <w:t>管理</w:t>
      </w:r>
      <w:r>
        <w:rPr>
          <w:rFonts w:hint="eastAsia"/>
        </w:rPr>
        <w:t>：首页管理、</w:t>
      </w:r>
      <w:r w:rsidR="00B65549">
        <w:rPr>
          <w:rFonts w:hint="eastAsia"/>
        </w:rPr>
        <w:t>用户管理、</w:t>
      </w:r>
      <w:r>
        <w:rPr>
          <w:rFonts w:hint="eastAsia"/>
        </w:rPr>
        <w:t>平台优惠券管理</w:t>
      </w:r>
      <w:r w:rsidR="00B65549">
        <w:rPr>
          <w:rFonts w:hint="eastAsia"/>
        </w:rPr>
        <w:t>、统计分析</w:t>
      </w:r>
      <w:r>
        <w:rPr>
          <w:rFonts w:hint="eastAsia"/>
        </w:rPr>
        <w:t>等</w:t>
      </w:r>
    </w:p>
    <w:p w14:paraId="71BF727C" w14:textId="43EC6CD3" w:rsidR="00BA5379" w:rsidRDefault="00BA537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流程管理：订单管理(退单退货)、员工管理等</w:t>
      </w:r>
    </w:p>
    <w:p w14:paraId="01CCC4A4" w14:textId="77777777" w:rsidR="00BA5379" w:rsidRDefault="00E35058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会员管理：客户管理，会员信息(投诉和采购)</w:t>
      </w:r>
      <w:r w:rsidR="00BA5379">
        <w:rPr>
          <w:rFonts w:hint="eastAsia"/>
        </w:rPr>
        <w:t>等</w:t>
      </w:r>
    </w:p>
    <w:p w14:paraId="2D8D0AC0" w14:textId="4986A445" w:rsidR="00B65549" w:rsidRDefault="00B6554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审核</w:t>
      </w:r>
      <w:r w:rsidR="00E35058">
        <w:rPr>
          <w:rFonts w:hint="eastAsia"/>
        </w:rPr>
        <w:t>管理</w:t>
      </w:r>
      <w:r>
        <w:rPr>
          <w:rFonts w:hint="eastAsia"/>
        </w:rPr>
        <w:t>：商品审核、用户认证审核、商家活动审核</w:t>
      </w:r>
      <w:r w:rsidR="00DD5032">
        <w:rPr>
          <w:rFonts w:hint="eastAsia"/>
        </w:rPr>
        <w:t>等</w:t>
      </w:r>
    </w:p>
    <w:p w14:paraId="2CF02BCD" w14:textId="6CB83D58" w:rsidR="00545569" w:rsidRDefault="00C73978" w:rsidP="00545569">
      <w:pPr>
        <w:tabs>
          <w:tab w:val="right" w:pos="9867"/>
        </w:tabs>
        <w:ind w:left="0" w:firstLineChars="100" w:firstLine="210"/>
      </w:pPr>
      <w:r>
        <w:rPr>
          <w:color w:val="A6A6A6"/>
        </w:rPr>
        <w:t>项目业绩：</w:t>
      </w:r>
      <w:r w:rsidR="00C00C03">
        <w:rPr>
          <w:color w:val="A6A6A6"/>
        </w:rPr>
        <w:t xml:space="preserve">   </w:t>
      </w:r>
      <w:r>
        <w:t>1、合作</w:t>
      </w:r>
      <w:r w:rsidR="00997191">
        <w:rPr>
          <w:rFonts w:hint="eastAsia"/>
        </w:rPr>
        <w:t>诊所和单体药店</w:t>
      </w:r>
      <w:r>
        <w:t xml:space="preserve">由 </w:t>
      </w:r>
      <w:r w:rsidR="00821106">
        <w:rPr>
          <w:rFonts w:hint="eastAsia"/>
        </w:rPr>
        <w:t>15</w:t>
      </w:r>
      <w:r>
        <w:t>0</w:t>
      </w:r>
      <w:r w:rsidR="00997191">
        <w:rPr>
          <w:rFonts w:hint="eastAsia"/>
        </w:rPr>
        <w:t>0</w:t>
      </w:r>
      <w:r>
        <w:t xml:space="preserve"> 余</w:t>
      </w:r>
      <w:r w:rsidR="00997191">
        <w:rPr>
          <w:rFonts w:hint="eastAsia"/>
        </w:rPr>
        <w:t>家</w:t>
      </w:r>
      <w:r>
        <w:t xml:space="preserve">增至 </w:t>
      </w:r>
      <w:r w:rsidR="00821106">
        <w:rPr>
          <w:rFonts w:hint="eastAsia"/>
        </w:rPr>
        <w:t>2000</w:t>
      </w:r>
      <w:r w:rsidR="00DA7482">
        <w:rPr>
          <w:rFonts w:hint="eastAsia"/>
        </w:rPr>
        <w:t>余</w:t>
      </w:r>
      <w:r w:rsidR="00997191">
        <w:rPr>
          <w:rFonts w:hint="eastAsia"/>
        </w:rPr>
        <w:t>家</w:t>
      </w:r>
    </w:p>
    <w:p w14:paraId="2DEFEC79" w14:textId="3FA2C62C" w:rsidR="006A5A53" w:rsidRDefault="00C73978" w:rsidP="006A5A53">
      <w:pPr>
        <w:pStyle w:val="a9"/>
        <w:numPr>
          <w:ilvl w:val="0"/>
          <w:numId w:val="11"/>
        </w:numPr>
        <w:spacing w:after="39"/>
        <w:ind w:firstLineChars="0"/>
      </w:pPr>
      <w:r>
        <w:t>经过版本迭代，</w:t>
      </w:r>
      <w:r w:rsidR="005042B2">
        <w:rPr>
          <w:rFonts w:hint="eastAsia"/>
        </w:rPr>
        <w:t>零售端</w:t>
      </w:r>
      <w:proofErr w:type="gramStart"/>
      <w:r w:rsidR="00EF1AFF">
        <w:rPr>
          <w:rFonts w:hint="eastAsia"/>
        </w:rPr>
        <w:t>月活跃</w:t>
      </w:r>
      <w:proofErr w:type="gramEnd"/>
      <w:r w:rsidR="00EF1AFF">
        <w:rPr>
          <w:rFonts w:hint="eastAsia"/>
        </w:rPr>
        <w:t>度</w:t>
      </w:r>
      <w:r>
        <w:t>达</w:t>
      </w:r>
      <w:r w:rsidR="005042B2">
        <w:rPr>
          <w:rFonts w:hint="eastAsia"/>
        </w:rPr>
        <w:t>1</w:t>
      </w:r>
      <w:r w:rsidR="008F6F49">
        <w:rPr>
          <w:rFonts w:hint="eastAsia"/>
        </w:rPr>
        <w:t>3</w:t>
      </w:r>
      <w:r w:rsidR="005042B2">
        <w:rPr>
          <w:rFonts w:hint="eastAsia"/>
        </w:rPr>
        <w:t>00</w:t>
      </w:r>
      <w:r>
        <w:t xml:space="preserve"> </w:t>
      </w:r>
      <w:r w:rsidR="00E03B0F">
        <w:rPr>
          <w:rFonts w:hint="eastAsia"/>
        </w:rPr>
        <w:t>余家</w:t>
      </w:r>
      <w:r>
        <w:t>，平均在线时长为 &gt;30分钟</w:t>
      </w:r>
    </w:p>
    <w:p w14:paraId="56C8FD87" w14:textId="6B9A0D38" w:rsidR="006A5A53" w:rsidRDefault="006A5A53" w:rsidP="006A5A53">
      <w:pPr>
        <w:pStyle w:val="a9"/>
        <w:numPr>
          <w:ilvl w:val="0"/>
          <w:numId w:val="11"/>
        </w:numPr>
        <w:spacing w:after="39"/>
        <w:ind w:firstLineChars="0"/>
      </w:pPr>
      <w:r>
        <w:rPr>
          <w:rFonts w:hint="eastAsia"/>
        </w:rPr>
        <w:t>经销商和零售商下单率</w:t>
      </w:r>
      <w:r w:rsidR="00C73978">
        <w:t>提高 20%</w:t>
      </w:r>
    </w:p>
    <w:p w14:paraId="38172643" w14:textId="0E091615" w:rsidR="00A5065F" w:rsidRDefault="00C73978" w:rsidP="006A5A53">
      <w:pPr>
        <w:pStyle w:val="a9"/>
        <w:numPr>
          <w:ilvl w:val="0"/>
          <w:numId w:val="11"/>
        </w:numPr>
        <w:spacing w:after="39"/>
        <w:ind w:firstLineChars="0"/>
      </w:pPr>
      <w:r>
        <w:t>全年销售额提升了30%，业绩接近</w:t>
      </w:r>
      <w:r w:rsidR="00124C79">
        <w:t xml:space="preserve"> </w:t>
      </w:r>
      <w:r w:rsidR="00124C79">
        <w:rPr>
          <w:rFonts w:hint="eastAsia"/>
        </w:rPr>
        <w:t>2</w:t>
      </w:r>
      <w:r w:rsidR="00124C79">
        <w:t xml:space="preserve"> </w:t>
      </w:r>
      <w:r w:rsidR="00124C79">
        <w:rPr>
          <w:rFonts w:hint="eastAsia"/>
        </w:rPr>
        <w:t>千万</w:t>
      </w:r>
      <w:r>
        <w:t>人民币</w:t>
      </w:r>
    </w:p>
    <w:p w14:paraId="6B23B70C" w14:textId="77777777" w:rsidR="00A5065F" w:rsidRDefault="00C73978">
      <w:pPr>
        <w:spacing w:after="320"/>
        <w:ind w:left="5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E57800" wp14:editId="6A398984">
                <wp:extent cx="6188964" cy="762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64" cy="7620"/>
                          <a:chOff x="0" y="0"/>
                          <a:chExt cx="6188964" cy="7620"/>
                        </a:xfrm>
                      </wpg:grpSpPr>
                      <wps:wsp>
                        <wps:cNvPr id="2574" name="Shape 2574"/>
                        <wps:cNvSpPr/>
                        <wps:spPr>
                          <a:xfrm>
                            <a:off x="0" y="0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" style="width:487.32pt;height:0.600006pt;mso-position-horizontal-relative:char;mso-position-vertical-relative:line" coordsize="61889,76">
                <v:shape id="Shape 2575" style="position:absolute;width:61889;height:91;left:0;top:0;" coordsize="6188964,9144" path="m0,0l6188964,0l6188964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543237FA" w14:textId="77777777" w:rsidR="00A5065F" w:rsidRDefault="00C73978">
      <w:pPr>
        <w:pStyle w:val="1"/>
        <w:ind w:left="185"/>
      </w:pPr>
      <w:r>
        <w:t>| 教育经历</w:t>
      </w:r>
    </w:p>
    <w:p w14:paraId="259A4BF6" w14:textId="311050F1" w:rsidR="00A5065F" w:rsidRDefault="00C73978">
      <w:pPr>
        <w:tabs>
          <w:tab w:val="center" w:pos="3950"/>
          <w:tab w:val="right" w:pos="9867"/>
        </w:tabs>
        <w:spacing w:after="59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5D6DE9" wp14:editId="674E5F21">
                <wp:simplePos x="0" y="0"/>
                <wp:positionH relativeFrom="page">
                  <wp:posOffset>716280</wp:posOffset>
                </wp:positionH>
                <wp:positionV relativeFrom="page">
                  <wp:posOffset>1127760</wp:posOffset>
                </wp:positionV>
                <wp:extent cx="6126480" cy="7620"/>
                <wp:effectExtent l="0" t="0" r="0" b="0"/>
                <wp:wrapTopAndBottom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7620"/>
                          <a:chOff x="0" y="0"/>
                          <a:chExt cx="6126480" cy="7620"/>
                        </a:xfrm>
                      </wpg:grpSpPr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6126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 h="9144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  <a:lnTo>
                                  <a:pt x="6126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5" style="width:482.4pt;height:0.599998pt;position:absolute;mso-position-horizontal-relative:page;mso-position-horizontal:absolute;margin-left:56.4pt;mso-position-vertical-relative:page;margin-top:88.8pt;" coordsize="61264,76">
                <v:shape id="Shape 2577" style="position:absolute;width:61264;height:91;left:0;top:0;" coordsize="6126480,9144" path="m0,0l6126480,0l6126480,9144l0,9144l0,0">
                  <v:stroke weight="0pt" endcap="flat" joinstyle="miter" miterlimit="10" on="false" color="#000000" opacity="0"/>
                  <v:fill on="true" color="#0a8784"/>
                </v:shape>
                <w10:wrap type="topAndBottom"/>
              </v:group>
            </w:pict>
          </mc:Fallback>
        </mc:AlternateContent>
      </w:r>
      <w:r w:rsidR="001E1886">
        <w:rPr>
          <w:rFonts w:hint="eastAsia"/>
        </w:rPr>
        <w:t>河南科技学院</w:t>
      </w:r>
      <w:r>
        <w:tab/>
      </w:r>
      <w:r w:rsidR="001E1886">
        <w:rPr>
          <w:rFonts w:hint="eastAsia"/>
        </w:rPr>
        <w:t>生物技术</w:t>
      </w:r>
      <w:r>
        <w:t>专业 | 本科 | 统招</w:t>
      </w:r>
      <w:r>
        <w:tab/>
        <w:t>201</w:t>
      </w:r>
      <w:r w:rsidR="008027C7">
        <w:rPr>
          <w:rFonts w:hint="eastAsia"/>
        </w:rPr>
        <w:t>4</w:t>
      </w:r>
      <w:r>
        <w:t>.09-201</w:t>
      </w:r>
      <w:r w:rsidR="008027C7">
        <w:rPr>
          <w:rFonts w:hint="eastAsia"/>
        </w:rPr>
        <w:t>8</w:t>
      </w:r>
      <w:r>
        <w:t>.07</w:t>
      </w:r>
    </w:p>
    <w:p w14:paraId="485646B8" w14:textId="1C9A4B7C" w:rsidR="0089263E" w:rsidRDefault="00C73978" w:rsidP="00977699">
      <w:pPr>
        <w:ind w:left="55" w:firstLine="314"/>
      </w:pPr>
      <w:r>
        <w:t>「</w:t>
      </w:r>
      <w:r w:rsidR="00E42231">
        <w:rPr>
          <w:rFonts w:hint="eastAsia"/>
        </w:rPr>
        <w:t>生物技术</w:t>
      </w:r>
      <w:r>
        <w:t>专业」：是培养</w:t>
      </w:r>
      <w:r w:rsidR="005B64C4">
        <w:rPr>
          <w:rFonts w:hint="eastAsia"/>
        </w:rPr>
        <w:t>应用研究、技术开发、生产管理等工作的高级专业人才</w:t>
      </w:r>
      <w:r>
        <w:t>。其学科涵盖：①</w:t>
      </w:r>
      <w:r w:rsidR="00E87B83">
        <w:t xml:space="preserve"> </w:t>
      </w:r>
      <w:r w:rsidR="00CE10B9">
        <w:rPr>
          <w:rFonts w:hint="eastAsia"/>
        </w:rPr>
        <w:t>实验设计</w:t>
      </w:r>
      <w:r w:rsidR="00977699">
        <w:rPr>
          <w:rFonts w:hint="eastAsia"/>
        </w:rPr>
        <w:t xml:space="preserve">；② </w:t>
      </w:r>
      <w:r w:rsidR="005B010A">
        <w:rPr>
          <w:rFonts w:hint="eastAsia"/>
        </w:rPr>
        <w:t>统计</w:t>
      </w:r>
      <w:r>
        <w:t>学</w:t>
      </w:r>
      <w:r w:rsidR="00977699">
        <w:rPr>
          <w:rFonts w:hint="eastAsia"/>
        </w:rPr>
        <w:t xml:space="preserve">；③ </w:t>
      </w:r>
      <w:r w:rsidR="005B010A">
        <w:rPr>
          <w:rFonts w:hint="eastAsia"/>
        </w:rPr>
        <w:t>分析学</w:t>
      </w:r>
      <w:r w:rsidR="00977699">
        <w:rPr>
          <w:rFonts w:hint="eastAsia"/>
        </w:rPr>
        <w:t xml:space="preserve">；④ </w:t>
      </w:r>
      <w:r w:rsidR="00CE10B9">
        <w:rPr>
          <w:rFonts w:hint="eastAsia"/>
        </w:rPr>
        <w:t>市场营销</w:t>
      </w:r>
      <w:r w:rsidR="00977699">
        <w:rPr>
          <w:rFonts w:hint="eastAsia"/>
        </w:rPr>
        <w:t>。</w:t>
      </w:r>
    </w:p>
    <w:p w14:paraId="664E8785" w14:textId="77777777" w:rsidR="00311D77" w:rsidRDefault="00311D77" w:rsidP="00977699">
      <w:pPr>
        <w:ind w:left="55" w:firstLine="314"/>
      </w:pPr>
    </w:p>
    <w:p w14:paraId="2E1FF026" w14:textId="0FC49105" w:rsidR="00BD031F" w:rsidRDefault="00C73978" w:rsidP="00BD031F">
      <w:pPr>
        <w:ind w:left="55" w:firstLine="314"/>
      </w:pPr>
      <w:r>
        <w:t>在校期间：</w:t>
      </w:r>
      <w:r w:rsidR="00BD031F">
        <w:rPr>
          <w:rFonts w:hint="eastAsia"/>
        </w:rPr>
        <w:t>1.</w:t>
      </w:r>
      <w:r>
        <w:t>获得过</w:t>
      </w:r>
      <w:r w:rsidR="007D2954">
        <w:rPr>
          <w:rFonts w:hint="eastAsia"/>
        </w:rPr>
        <w:t>企业奖学金</w:t>
      </w:r>
      <w:r>
        <w:t>(全</w:t>
      </w:r>
      <w:r w:rsidR="007D2954">
        <w:rPr>
          <w:rFonts w:hint="eastAsia"/>
        </w:rPr>
        <w:t>系</w:t>
      </w:r>
      <w:r>
        <w:t>仅</w:t>
      </w:r>
      <w:r w:rsidR="007D2954">
        <w:rPr>
          <w:rFonts w:hint="eastAsia"/>
        </w:rPr>
        <w:t>5</w:t>
      </w:r>
      <w:r>
        <w:t>0余人获得，比例&lt;</w:t>
      </w:r>
      <w:r w:rsidR="007D2954">
        <w:rPr>
          <w:rFonts w:hint="eastAsia"/>
        </w:rPr>
        <w:t>5</w:t>
      </w:r>
      <w:r>
        <w:t>%)。</w:t>
      </w:r>
    </w:p>
    <w:p w14:paraId="0CF6A701" w14:textId="1C52FB9C" w:rsidR="00A5065F" w:rsidRDefault="00BD031F" w:rsidP="001025B7">
      <w:pPr>
        <w:ind w:left="1260" w:firstLineChars="100" w:firstLine="210"/>
      </w:pPr>
      <w:r>
        <w:rPr>
          <w:rFonts w:hint="eastAsia"/>
        </w:rPr>
        <w:t>2.</w:t>
      </w:r>
      <w:r w:rsidR="00C73978">
        <w:t>参加</w:t>
      </w:r>
      <w:r w:rsidR="00B15BCC">
        <w:rPr>
          <w:rFonts w:hint="eastAsia"/>
        </w:rPr>
        <w:t>学校组织的生活实践大赛</w:t>
      </w:r>
      <w:r w:rsidR="00C73978">
        <w:t>，</w:t>
      </w:r>
      <w:r w:rsidR="00B15BCC">
        <w:rPr>
          <w:rFonts w:hint="eastAsia"/>
        </w:rPr>
        <w:t>团队</w:t>
      </w:r>
      <w:r w:rsidR="00C73978">
        <w:t>获得</w:t>
      </w:r>
      <w:r w:rsidR="00B15BCC">
        <w:rPr>
          <w:rFonts w:hint="eastAsia"/>
        </w:rPr>
        <w:t>第 1</w:t>
      </w:r>
      <w:r w:rsidR="00B15BCC">
        <w:t xml:space="preserve"> </w:t>
      </w:r>
      <w:r w:rsidR="00B15BCC">
        <w:rPr>
          <w:rFonts w:hint="eastAsia"/>
        </w:rPr>
        <w:t>名</w:t>
      </w:r>
      <w:r w:rsidR="00935AD6">
        <w:rPr>
          <w:rFonts w:hint="eastAsia"/>
        </w:rPr>
        <w:t>。</w:t>
      </w:r>
      <w:r w:rsidR="00C7397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A46CE0" wp14:editId="72F198D3">
                <wp:extent cx="6188964" cy="7620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64" cy="7620"/>
                          <a:chOff x="0" y="0"/>
                          <a:chExt cx="6188964" cy="7620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0" y="0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487.32pt;height:0.599976pt;mso-position-horizontal-relative:char;mso-position-vertical-relative:line" coordsize="61889,76">
                <v:shape id="Shape 2579" style="position:absolute;width:61889;height:91;left:0;top:0;" coordsize="6188964,9144" path="m0,0l6188964,0l6188964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6D7198D8" w14:textId="77777777" w:rsidR="00A5065F" w:rsidRDefault="00C73978">
      <w:pPr>
        <w:pStyle w:val="1"/>
        <w:ind w:left="-5"/>
      </w:pPr>
      <w:r>
        <w:lastRenderedPageBreak/>
        <w:t>| 专业技能</w:t>
      </w:r>
    </w:p>
    <w:p w14:paraId="65E20590" w14:textId="6E4FC917" w:rsidR="00A5065F" w:rsidRDefault="00C73978">
      <w:pPr>
        <w:numPr>
          <w:ilvl w:val="0"/>
          <w:numId w:val="6"/>
        </w:numPr>
        <w:ind w:left="456" w:hanging="269"/>
      </w:pPr>
      <w:r>
        <w:t>熟悉 UML，能运用状态图，活动图和页面流程图来梳理业务流程。</w:t>
      </w:r>
      <w:ins w:id="29" w:author="马林" w:date="2021-02-19T10:46:00Z">
        <w:r w:rsidR="005018E3">
          <w:rPr>
            <w:rFonts w:hint="eastAsia"/>
          </w:rPr>
          <w:t>（这样描述</w:t>
        </w:r>
        <w:proofErr w:type="gramStart"/>
        <w:r w:rsidR="005018E3">
          <w:rPr>
            <w:rFonts w:hint="eastAsia"/>
          </w:rPr>
          <w:t>太</w:t>
        </w:r>
        <w:proofErr w:type="gramEnd"/>
        <w:r w:rsidR="005018E3">
          <w:rPr>
            <w:rFonts w:hint="eastAsia"/>
          </w:rPr>
          <w:t>专业，</w:t>
        </w:r>
      </w:ins>
      <w:ins w:id="30" w:author="马林" w:date="2021-02-19T10:47:00Z">
        <w:r w:rsidR="005018E3">
          <w:rPr>
            <w:rFonts w:hint="eastAsia"/>
          </w:rPr>
          <w:t>翻译</w:t>
        </w:r>
      </w:ins>
      <w:ins w:id="31" w:author="马林" w:date="2021-02-19T10:46:00Z">
        <w:r w:rsidR="005018E3">
          <w:rPr>
            <w:rFonts w:hint="eastAsia"/>
          </w:rPr>
          <w:t>成能看懂的，比如UML建模分析需求，分析业务流程，</w:t>
        </w:r>
      </w:ins>
      <w:ins w:id="32" w:author="马林" w:date="2021-02-19T10:47:00Z">
        <w:r w:rsidR="005018E3">
          <w:rPr>
            <w:rFonts w:hint="eastAsia"/>
          </w:rPr>
          <w:t>用户流程等</w:t>
        </w:r>
      </w:ins>
      <w:ins w:id="33" w:author="马林" w:date="2021-02-19T10:46:00Z">
        <w:r w:rsidR="005018E3">
          <w:rPr>
            <w:rFonts w:hint="eastAsia"/>
          </w:rPr>
          <w:t>）</w:t>
        </w:r>
      </w:ins>
    </w:p>
    <w:p w14:paraId="2AFC51CF" w14:textId="61852849" w:rsidR="00A5065F" w:rsidRDefault="00C73978">
      <w:pPr>
        <w:numPr>
          <w:ilvl w:val="0"/>
          <w:numId w:val="6"/>
        </w:numPr>
        <w:ind w:left="456" w:hanging="269"/>
      </w:pPr>
      <w:r>
        <w:t>熟悉前端(HTML/CSS/JS)、PHP 和 MySQL 数据库，</w:t>
      </w:r>
      <w:r w:rsidR="00126530">
        <w:rPr>
          <w:rFonts w:hint="eastAsia"/>
        </w:rPr>
        <w:t>开发了商城后台（</w:t>
      </w:r>
      <w:r w:rsidR="00312F7D">
        <w:rPr>
          <w:rFonts w:hint="eastAsia"/>
        </w:rPr>
        <w:t>代码的GitHub</w:t>
      </w:r>
      <w:r w:rsidR="00126530">
        <w:rPr>
          <w:rFonts w:hint="eastAsia"/>
        </w:rPr>
        <w:t xml:space="preserve">地址： </w:t>
      </w:r>
      <w:r w:rsidR="00312F7D" w:rsidRPr="00312F7D">
        <w:t>git@github.com:liugai6419/</w:t>
      </w:r>
      <w:proofErr w:type="spellStart"/>
      <w:r w:rsidR="00312F7D" w:rsidRPr="00312F7D">
        <w:t>mall.git</w:t>
      </w:r>
      <w:proofErr w:type="spellEnd"/>
      <w:r w:rsidR="00126530">
        <w:rPr>
          <w:rFonts w:hint="eastAsia"/>
        </w:rPr>
        <w:t>）</w:t>
      </w:r>
      <w:r>
        <w:t>。</w:t>
      </w:r>
      <w:ins w:id="34" w:author="马林" w:date="2021-02-19T10:47:00Z">
        <w:r w:rsidR="005018E3">
          <w:rPr>
            <w:rFonts w:hint="eastAsia"/>
          </w:rPr>
          <w:t>（翻译成，会代码可以简单的编程-前端，意思是可以简单评估开发成本与</w:t>
        </w:r>
      </w:ins>
      <w:ins w:id="35" w:author="马林" w:date="2021-02-19T10:55:00Z">
        <w:r w:rsidR="003721DD">
          <w:rPr>
            <w:rFonts w:hint="eastAsia"/>
          </w:rPr>
          <w:t>周期，数据库方面翻译成可以帮助有数据分析的能力</w:t>
        </w:r>
      </w:ins>
      <w:ins w:id="36" w:author="马林" w:date="2021-02-19T10:47:00Z">
        <w:r w:rsidR="005018E3">
          <w:rPr>
            <w:rFonts w:hint="eastAsia"/>
          </w:rPr>
          <w:t>）</w:t>
        </w:r>
      </w:ins>
    </w:p>
    <w:p w14:paraId="2CDB4CA4" w14:textId="753CCE6F" w:rsidR="00A5065F" w:rsidRDefault="00535557">
      <w:pPr>
        <w:numPr>
          <w:ilvl w:val="0"/>
          <w:numId w:val="6"/>
        </w:numPr>
        <w:ind w:left="456" w:hanging="269"/>
        <w:rPr>
          <w:ins w:id="37" w:author="马林" w:date="2021-02-19T10:56:00Z"/>
        </w:rPr>
      </w:pPr>
      <w:r>
        <w:rPr>
          <w:rFonts w:hint="eastAsia"/>
        </w:rPr>
        <w:t>熟悉P</w:t>
      </w:r>
      <w:r>
        <w:t>S</w:t>
      </w:r>
      <w:r>
        <w:rPr>
          <w:rFonts w:hint="eastAsia"/>
        </w:rPr>
        <w:t>和A</w:t>
      </w:r>
      <w:r>
        <w:t>I</w:t>
      </w:r>
      <w:r>
        <w:rPr>
          <w:rFonts w:hint="eastAsia"/>
        </w:rPr>
        <w:t>，设计了</w:t>
      </w:r>
      <w:r w:rsidRPr="003721DD">
        <w:rPr>
          <w:rFonts w:hint="eastAsia"/>
          <w:color w:val="FF0000"/>
          <w:rPrChange w:id="38" w:author="马林" w:date="2021-02-19T10:55:00Z">
            <w:rPr>
              <w:rFonts w:hint="eastAsia"/>
            </w:rPr>
          </w:rPrChange>
        </w:rPr>
        <w:t>建筑一秘</w:t>
      </w:r>
      <w:r>
        <w:rPr>
          <w:rFonts w:hint="eastAsia"/>
        </w:rPr>
        <w:t>项目的U</w:t>
      </w:r>
      <w:r>
        <w:t>I</w:t>
      </w:r>
      <w:r>
        <w:rPr>
          <w:rFonts w:hint="eastAsia"/>
        </w:rPr>
        <w:t>（项目U</w:t>
      </w:r>
      <w:r>
        <w:t>I</w:t>
      </w:r>
      <w:proofErr w:type="gramStart"/>
      <w:r>
        <w:rPr>
          <w:rFonts w:hint="eastAsia"/>
        </w:rPr>
        <w:t>的墨刀地址</w:t>
      </w:r>
      <w:proofErr w:type="gramEnd"/>
      <w:r>
        <w:rPr>
          <w:rFonts w:hint="eastAsia"/>
        </w:rPr>
        <w:t xml:space="preserve">： </w:t>
      </w:r>
      <w:hyperlink r:id="rId9" w:history="1">
        <w:r w:rsidRPr="008907C8">
          <w:rPr>
            <w:rStyle w:val="a7"/>
          </w:rPr>
          <w:t>https://modao.cc/app/dae4450e94f6988599ed56dc771348c7cab2c173?simulator_type=device&amp;sticky</w:t>
        </w:r>
      </w:hyperlink>
      <w:r>
        <w:rPr>
          <w:rFonts w:hint="eastAsia"/>
        </w:rPr>
        <w:t>）</w:t>
      </w:r>
      <w:r w:rsidR="00C73978">
        <w:t>。</w:t>
      </w:r>
      <w:ins w:id="39" w:author="马林" w:date="2021-02-19T10:56:00Z">
        <w:r w:rsidR="003721DD">
          <w:rPr>
            <w:rFonts w:hint="eastAsia"/>
          </w:rPr>
          <w:t>（超</w:t>
        </w:r>
        <w:proofErr w:type="gramStart"/>
        <w:r w:rsidR="003721DD">
          <w:rPr>
            <w:rFonts w:hint="eastAsia"/>
          </w:rPr>
          <w:t>链接找</w:t>
        </w:r>
        <w:proofErr w:type="gramEnd"/>
        <w:r w:rsidR="003721DD">
          <w:rPr>
            <w:rFonts w:hint="eastAsia"/>
          </w:rPr>
          <w:t>个</w:t>
        </w:r>
        <w:proofErr w:type="gramStart"/>
        <w:r w:rsidR="003721DD">
          <w:rPr>
            <w:rFonts w:hint="eastAsia"/>
          </w:rPr>
          <w:t>二维码网站</w:t>
        </w:r>
        <w:proofErr w:type="gramEnd"/>
        <w:r w:rsidR="003721DD">
          <w:rPr>
            <w:rFonts w:hint="eastAsia"/>
          </w:rPr>
          <w:t>翻译成图片，</w:t>
        </w:r>
        <w:proofErr w:type="gramStart"/>
        <w:r w:rsidR="003721DD">
          <w:rPr>
            <w:rFonts w:hint="eastAsia"/>
          </w:rPr>
          <w:t>扫码就</w:t>
        </w:r>
        <w:proofErr w:type="gramEnd"/>
        <w:r w:rsidR="003721DD">
          <w:rPr>
            <w:rFonts w:hint="eastAsia"/>
          </w:rPr>
          <w:t>跳转即可）</w:t>
        </w:r>
      </w:ins>
    </w:p>
    <w:p w14:paraId="38C874EE" w14:textId="7D3AAAFE" w:rsidR="00F32C84" w:rsidRDefault="00F32C84" w:rsidP="00F32C84">
      <w:pPr>
        <w:ind w:left="187" w:firstLine="0"/>
        <w:rPr>
          <w:ins w:id="40" w:author="马林" w:date="2021-02-19T10:56:00Z"/>
        </w:rPr>
      </w:pPr>
    </w:p>
    <w:p w14:paraId="4EBEDEFD" w14:textId="406BA927" w:rsidR="00F32C84" w:rsidRDefault="00F32C84" w:rsidP="00F32C84">
      <w:pPr>
        <w:ind w:left="187" w:firstLine="0"/>
        <w:rPr>
          <w:rFonts w:hint="eastAsia"/>
        </w:rPr>
        <w:pPrChange w:id="41" w:author="马林" w:date="2021-02-19T10:56:00Z">
          <w:pPr>
            <w:numPr>
              <w:numId w:val="6"/>
            </w:numPr>
            <w:ind w:left="456" w:hanging="269"/>
          </w:pPr>
        </w:pPrChange>
      </w:pPr>
      <w:ins w:id="42" w:author="马林" w:date="2021-02-19T10:57:00Z">
        <w:r>
          <w:rPr>
            <w:rFonts w:hint="eastAsia"/>
          </w:rPr>
          <w:t>备注：咱们班王文楷好像也是郑州的，你们俩可以多交流交流</w:t>
        </w:r>
      </w:ins>
    </w:p>
    <w:p w14:paraId="7417EC44" w14:textId="77777777" w:rsidR="00A5065F" w:rsidRDefault="00C73978">
      <w:pPr>
        <w:spacing w:after="337"/>
        <w:ind w:left="5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80D37C" wp14:editId="1E3E0734">
                <wp:extent cx="6192012" cy="7620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012" cy="7620"/>
                          <a:chOff x="0" y="0"/>
                          <a:chExt cx="6192012" cy="7620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192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012" h="9144">
                                <a:moveTo>
                                  <a:pt x="0" y="0"/>
                                </a:moveTo>
                                <a:lnTo>
                                  <a:pt x="6192012" y="0"/>
                                </a:lnTo>
                                <a:lnTo>
                                  <a:pt x="6192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8" style="width:487.56pt;height:0.599976pt;mso-position-horizontal-relative:char;mso-position-vertical-relative:line" coordsize="61920,76">
                <v:shape id="Shape 2581" style="position:absolute;width:61920;height:91;left:0;top:0;" coordsize="6192012,9144" path="m0,0l6192012,0l6192012,9144l0,9144l0,0">
                  <v:stroke weight="0pt" endcap="square" joinstyle="bevel" on="false" color="#000000" opacity="0"/>
                  <v:fill on="true" color="#0a8784"/>
                </v:shape>
              </v:group>
            </w:pict>
          </mc:Fallback>
        </mc:AlternateContent>
      </w:r>
    </w:p>
    <w:p w14:paraId="54CFF1DA" w14:textId="77777777" w:rsidR="00A5065F" w:rsidRDefault="00C73978">
      <w:pPr>
        <w:pStyle w:val="1"/>
        <w:ind w:left="-5"/>
      </w:pPr>
      <w:r>
        <w:t>| 兴趣爱好</w:t>
      </w:r>
    </w:p>
    <w:p w14:paraId="487E097E" w14:textId="765513AA" w:rsidR="00A5065F" w:rsidRDefault="00C73978">
      <w:pPr>
        <w:ind w:left="197"/>
        <w:rPr>
          <w:rFonts w:hint="eastAsia"/>
        </w:rPr>
      </w:pPr>
      <w:r>
        <w:t>喜欢</w:t>
      </w:r>
      <w:r w:rsidR="00FF66F4">
        <w:rPr>
          <w:rFonts w:hint="eastAsia"/>
        </w:rPr>
        <w:t>游泳</w:t>
      </w:r>
      <w:del w:id="43" w:author="马林" w:date="2021-02-19T10:45:00Z">
        <w:r w:rsidDel="005018E3">
          <w:delText>（</w:delText>
        </w:r>
        <w:r w:rsidR="00EF128C" w:rsidDel="005018E3">
          <w:rPr>
            <w:rFonts w:hint="eastAsia"/>
          </w:rPr>
          <w:delText>在空闲时间会去游泳馆</w:delText>
        </w:r>
        <w:r w:rsidDel="005018E3">
          <w:delText>）</w:delText>
        </w:r>
      </w:del>
      <w:r>
        <w:t>，美食</w:t>
      </w:r>
      <w:ins w:id="44" w:author="马林" w:date="2021-02-19T10:46:00Z">
        <w:r w:rsidR="005018E3">
          <w:rPr>
            <w:rFonts w:hint="eastAsia"/>
          </w:rPr>
          <w:t>与烹饪</w:t>
        </w:r>
      </w:ins>
      <w:del w:id="45" w:author="马林" w:date="2021-02-19T10:45:00Z">
        <w:r w:rsidDel="005018E3">
          <w:delText>（</w:delText>
        </w:r>
        <w:r w:rsidR="00EF128C" w:rsidDel="005018E3">
          <w:rPr>
            <w:rFonts w:hint="eastAsia"/>
          </w:rPr>
          <w:delText>会在周末和节假日做上几个菜</w:delText>
        </w:r>
        <w:r w:rsidDel="005018E3">
          <w:delText>）</w:delText>
        </w:r>
      </w:del>
    </w:p>
    <w:sectPr w:rsidR="00A5065F">
      <w:pgSz w:w="11906" w:h="16838"/>
      <w:pgMar w:top="1440" w:right="1015" w:bottom="1583" w:left="10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F125A" w14:textId="77777777" w:rsidR="00DB56D1" w:rsidRDefault="00DB56D1" w:rsidP="00DF7B06">
      <w:pPr>
        <w:spacing w:after="0" w:line="240" w:lineRule="auto"/>
      </w:pPr>
      <w:r>
        <w:separator/>
      </w:r>
    </w:p>
  </w:endnote>
  <w:endnote w:type="continuationSeparator" w:id="0">
    <w:p w14:paraId="540D9C5C" w14:textId="77777777" w:rsidR="00DB56D1" w:rsidRDefault="00DB56D1" w:rsidP="00DF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13CFC" w14:textId="77777777" w:rsidR="00DB56D1" w:rsidRDefault="00DB56D1" w:rsidP="00DF7B06">
      <w:pPr>
        <w:spacing w:after="0" w:line="240" w:lineRule="auto"/>
      </w:pPr>
      <w:r>
        <w:separator/>
      </w:r>
    </w:p>
  </w:footnote>
  <w:footnote w:type="continuationSeparator" w:id="0">
    <w:p w14:paraId="50E1028C" w14:textId="77777777" w:rsidR="00DB56D1" w:rsidRDefault="00DB56D1" w:rsidP="00DF7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200"/>
    <w:multiLevelType w:val="hybridMultilevel"/>
    <w:tmpl w:val="25CA275C"/>
    <w:lvl w:ilvl="0" w:tplc="71A65FCA">
      <w:start w:val="1"/>
      <w:numFmt w:val="decimal"/>
      <w:lvlText w:val="%1."/>
      <w:lvlJc w:val="left"/>
      <w:pPr>
        <w:ind w:left="4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546D94">
      <w:start w:val="1"/>
      <w:numFmt w:val="lowerLetter"/>
      <w:lvlText w:val="%2"/>
      <w:lvlJc w:val="left"/>
      <w:pPr>
        <w:ind w:left="12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F4BDB2">
      <w:start w:val="1"/>
      <w:numFmt w:val="lowerRoman"/>
      <w:lvlText w:val="%3"/>
      <w:lvlJc w:val="left"/>
      <w:pPr>
        <w:ind w:left="200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C0F2E">
      <w:start w:val="1"/>
      <w:numFmt w:val="decimal"/>
      <w:lvlText w:val="%4"/>
      <w:lvlJc w:val="left"/>
      <w:pPr>
        <w:ind w:left="272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763824">
      <w:start w:val="1"/>
      <w:numFmt w:val="lowerLetter"/>
      <w:lvlText w:val="%5"/>
      <w:lvlJc w:val="left"/>
      <w:pPr>
        <w:ind w:left="344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02F198">
      <w:start w:val="1"/>
      <w:numFmt w:val="lowerRoman"/>
      <w:lvlText w:val="%6"/>
      <w:lvlJc w:val="left"/>
      <w:pPr>
        <w:ind w:left="416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D2B598">
      <w:start w:val="1"/>
      <w:numFmt w:val="decimal"/>
      <w:lvlText w:val="%7"/>
      <w:lvlJc w:val="left"/>
      <w:pPr>
        <w:ind w:left="48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545E1E">
      <w:start w:val="1"/>
      <w:numFmt w:val="lowerLetter"/>
      <w:lvlText w:val="%8"/>
      <w:lvlJc w:val="left"/>
      <w:pPr>
        <w:ind w:left="560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DC3844">
      <w:start w:val="1"/>
      <w:numFmt w:val="lowerRoman"/>
      <w:lvlText w:val="%9"/>
      <w:lvlJc w:val="left"/>
      <w:pPr>
        <w:ind w:left="632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53CCB"/>
    <w:multiLevelType w:val="hybridMultilevel"/>
    <w:tmpl w:val="C644C3CC"/>
    <w:lvl w:ilvl="0" w:tplc="97AAE730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 w15:restartNumberingAfterBreak="0">
    <w:nsid w:val="3AAB5EE0"/>
    <w:multiLevelType w:val="hybridMultilevel"/>
    <w:tmpl w:val="8850C93A"/>
    <w:lvl w:ilvl="0" w:tplc="B6FC99FA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 w15:restartNumberingAfterBreak="0">
    <w:nsid w:val="4D916629"/>
    <w:multiLevelType w:val="hybridMultilevel"/>
    <w:tmpl w:val="F36054E2"/>
    <w:lvl w:ilvl="0" w:tplc="C16E09DE">
      <w:start w:val="1"/>
      <w:numFmt w:val="decimal"/>
      <w:lvlText w:val="%1."/>
      <w:lvlJc w:val="left"/>
      <w:pPr>
        <w:ind w:left="83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108FF4">
      <w:start w:val="1"/>
      <w:numFmt w:val="lowerLetter"/>
      <w:lvlText w:val="%2"/>
      <w:lvlJc w:val="left"/>
      <w:pPr>
        <w:ind w:left="15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6C42C4">
      <w:start w:val="1"/>
      <w:numFmt w:val="lowerRoman"/>
      <w:lvlText w:val="%3"/>
      <w:lvlJc w:val="left"/>
      <w:pPr>
        <w:ind w:left="227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EC9596">
      <w:start w:val="1"/>
      <w:numFmt w:val="decimal"/>
      <w:lvlText w:val="%4"/>
      <w:lvlJc w:val="left"/>
      <w:pPr>
        <w:ind w:left="299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063630">
      <w:start w:val="1"/>
      <w:numFmt w:val="lowerLetter"/>
      <w:lvlText w:val="%5"/>
      <w:lvlJc w:val="left"/>
      <w:pPr>
        <w:ind w:left="371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9C0C8E">
      <w:start w:val="1"/>
      <w:numFmt w:val="lowerRoman"/>
      <w:lvlText w:val="%6"/>
      <w:lvlJc w:val="left"/>
      <w:pPr>
        <w:ind w:left="443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A0FCA">
      <w:start w:val="1"/>
      <w:numFmt w:val="decimal"/>
      <w:lvlText w:val="%7"/>
      <w:lvlJc w:val="left"/>
      <w:pPr>
        <w:ind w:left="51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DA34A4">
      <w:start w:val="1"/>
      <w:numFmt w:val="lowerLetter"/>
      <w:lvlText w:val="%8"/>
      <w:lvlJc w:val="left"/>
      <w:pPr>
        <w:ind w:left="587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5A5080">
      <w:start w:val="1"/>
      <w:numFmt w:val="lowerRoman"/>
      <w:lvlText w:val="%9"/>
      <w:lvlJc w:val="left"/>
      <w:pPr>
        <w:ind w:left="659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C9041F"/>
    <w:multiLevelType w:val="hybridMultilevel"/>
    <w:tmpl w:val="ABB01E62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 w15:restartNumberingAfterBreak="0">
    <w:nsid w:val="550B5BA3"/>
    <w:multiLevelType w:val="hybridMultilevel"/>
    <w:tmpl w:val="917CD15A"/>
    <w:lvl w:ilvl="0" w:tplc="0B286620">
      <w:start w:val="2"/>
      <w:numFmt w:val="decimal"/>
      <w:lvlText w:val="%1、"/>
      <w:lvlJc w:val="left"/>
      <w:pPr>
        <w:ind w:left="176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E2572C">
      <w:start w:val="1"/>
      <w:numFmt w:val="lowerLetter"/>
      <w:lvlText w:val="%2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F22558">
      <w:start w:val="1"/>
      <w:numFmt w:val="lowerRoman"/>
      <w:lvlText w:val="%3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F8D918">
      <w:start w:val="1"/>
      <w:numFmt w:val="decimal"/>
      <w:lvlText w:val="%4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FCCD9E">
      <w:start w:val="1"/>
      <w:numFmt w:val="lowerLetter"/>
      <w:lvlText w:val="%5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9A2C20">
      <w:start w:val="1"/>
      <w:numFmt w:val="lowerRoman"/>
      <w:lvlText w:val="%6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94E408">
      <w:start w:val="1"/>
      <w:numFmt w:val="decimal"/>
      <w:lvlText w:val="%7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D87EE0">
      <w:start w:val="1"/>
      <w:numFmt w:val="lowerLetter"/>
      <w:lvlText w:val="%8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BA7396">
      <w:start w:val="1"/>
      <w:numFmt w:val="lowerRoman"/>
      <w:lvlText w:val="%9"/>
      <w:lvlJc w:val="left"/>
      <w:pPr>
        <w:ind w:left="7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486FAB"/>
    <w:multiLevelType w:val="hybridMultilevel"/>
    <w:tmpl w:val="9DAA205C"/>
    <w:lvl w:ilvl="0" w:tplc="E35CF154">
      <w:start w:val="1"/>
      <w:numFmt w:val="decimal"/>
      <w:lvlText w:val="%1."/>
      <w:lvlJc w:val="left"/>
      <w:pPr>
        <w:ind w:left="68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723DF8">
      <w:start w:val="1"/>
      <w:numFmt w:val="lowerLetter"/>
      <w:lvlText w:val="%2"/>
      <w:lvlJc w:val="left"/>
      <w:pPr>
        <w:ind w:left="14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AEADAA">
      <w:start w:val="1"/>
      <w:numFmt w:val="lowerRoman"/>
      <w:lvlText w:val="%3"/>
      <w:lvlJc w:val="left"/>
      <w:pPr>
        <w:ind w:left="21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E45CD6">
      <w:start w:val="1"/>
      <w:numFmt w:val="decimal"/>
      <w:lvlText w:val="%4"/>
      <w:lvlJc w:val="left"/>
      <w:pPr>
        <w:ind w:left="286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4EA74">
      <w:start w:val="1"/>
      <w:numFmt w:val="lowerLetter"/>
      <w:lvlText w:val="%5"/>
      <w:lvlJc w:val="left"/>
      <w:pPr>
        <w:ind w:left="358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46CDD4">
      <w:start w:val="1"/>
      <w:numFmt w:val="lowerRoman"/>
      <w:lvlText w:val="%6"/>
      <w:lvlJc w:val="left"/>
      <w:pPr>
        <w:ind w:left="430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D87E46">
      <w:start w:val="1"/>
      <w:numFmt w:val="decimal"/>
      <w:lvlText w:val="%7"/>
      <w:lvlJc w:val="left"/>
      <w:pPr>
        <w:ind w:left="50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9AE62A">
      <w:start w:val="1"/>
      <w:numFmt w:val="lowerLetter"/>
      <w:lvlText w:val="%8"/>
      <w:lvlJc w:val="left"/>
      <w:pPr>
        <w:ind w:left="57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766152">
      <w:start w:val="1"/>
      <w:numFmt w:val="lowerRoman"/>
      <w:lvlText w:val="%9"/>
      <w:lvlJc w:val="left"/>
      <w:pPr>
        <w:ind w:left="646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00480B"/>
    <w:multiLevelType w:val="hybridMultilevel"/>
    <w:tmpl w:val="1972970C"/>
    <w:lvl w:ilvl="0" w:tplc="3D0A0646">
      <w:start w:val="1"/>
      <w:numFmt w:val="decimal"/>
      <w:lvlText w:val="%1、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E84DA0">
      <w:start w:val="1"/>
      <w:numFmt w:val="lowerLetter"/>
      <w:lvlText w:val="%2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041722">
      <w:start w:val="1"/>
      <w:numFmt w:val="lowerRoman"/>
      <w:lvlText w:val="%3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C6DEAA">
      <w:start w:val="1"/>
      <w:numFmt w:val="decimal"/>
      <w:lvlText w:val="%4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124FE4">
      <w:start w:val="1"/>
      <w:numFmt w:val="lowerLetter"/>
      <w:lvlText w:val="%5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D6BEB2">
      <w:start w:val="1"/>
      <w:numFmt w:val="lowerRoman"/>
      <w:lvlText w:val="%6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6277B8">
      <w:start w:val="1"/>
      <w:numFmt w:val="decimal"/>
      <w:lvlText w:val="%7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2A3B9C">
      <w:start w:val="1"/>
      <w:numFmt w:val="lowerLetter"/>
      <w:lvlText w:val="%8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667316">
      <w:start w:val="1"/>
      <w:numFmt w:val="lowerRoman"/>
      <w:lvlText w:val="%9"/>
      <w:lvlJc w:val="left"/>
      <w:pPr>
        <w:ind w:left="7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4804B0"/>
    <w:multiLevelType w:val="hybridMultilevel"/>
    <w:tmpl w:val="275A30E4"/>
    <w:lvl w:ilvl="0" w:tplc="DFEE40B6">
      <w:start w:val="1"/>
      <w:numFmt w:val="decimal"/>
      <w:lvlText w:val="%1、"/>
      <w:lvlJc w:val="left"/>
      <w:pPr>
        <w:ind w:left="283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8EFEC4">
      <w:start w:val="1"/>
      <w:numFmt w:val="lowerLetter"/>
      <w:lvlText w:val="%2"/>
      <w:lvlJc w:val="left"/>
      <w:pPr>
        <w:ind w:left="28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E4867C">
      <w:start w:val="1"/>
      <w:numFmt w:val="lowerRoman"/>
      <w:lvlText w:val="%3"/>
      <w:lvlJc w:val="left"/>
      <w:pPr>
        <w:ind w:left="35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2A6FB8">
      <w:start w:val="1"/>
      <w:numFmt w:val="decimal"/>
      <w:lvlText w:val="%4"/>
      <w:lvlJc w:val="left"/>
      <w:pPr>
        <w:ind w:left="427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EEA6A4">
      <w:start w:val="1"/>
      <w:numFmt w:val="lowerLetter"/>
      <w:lvlText w:val="%5"/>
      <w:lvlJc w:val="left"/>
      <w:pPr>
        <w:ind w:left="499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98BF0E">
      <w:start w:val="1"/>
      <w:numFmt w:val="lowerRoman"/>
      <w:lvlText w:val="%6"/>
      <w:lvlJc w:val="left"/>
      <w:pPr>
        <w:ind w:left="571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224214">
      <w:start w:val="1"/>
      <w:numFmt w:val="decimal"/>
      <w:lvlText w:val="%7"/>
      <w:lvlJc w:val="left"/>
      <w:pPr>
        <w:ind w:left="64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049194">
      <w:start w:val="1"/>
      <w:numFmt w:val="lowerLetter"/>
      <w:lvlText w:val="%8"/>
      <w:lvlJc w:val="left"/>
      <w:pPr>
        <w:ind w:left="71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F4CE88">
      <w:start w:val="1"/>
      <w:numFmt w:val="lowerRoman"/>
      <w:lvlText w:val="%9"/>
      <w:lvlJc w:val="left"/>
      <w:pPr>
        <w:ind w:left="787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6617D1"/>
    <w:multiLevelType w:val="hybridMultilevel"/>
    <w:tmpl w:val="D3620754"/>
    <w:lvl w:ilvl="0" w:tplc="036235DE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 w15:restartNumberingAfterBreak="0">
    <w:nsid w:val="7E9F72FA"/>
    <w:multiLevelType w:val="hybridMultilevel"/>
    <w:tmpl w:val="D0666C66"/>
    <w:lvl w:ilvl="0" w:tplc="A3E28190">
      <w:start w:val="2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马林">
    <w15:presenceInfo w15:providerId="None" w15:userId="马林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trackRevision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5F"/>
    <w:rsid w:val="00016161"/>
    <w:rsid w:val="00065C01"/>
    <w:rsid w:val="00082227"/>
    <w:rsid w:val="00083A01"/>
    <w:rsid w:val="00086697"/>
    <w:rsid w:val="00095C0A"/>
    <w:rsid w:val="001025B7"/>
    <w:rsid w:val="001128D7"/>
    <w:rsid w:val="00112A4D"/>
    <w:rsid w:val="00112F23"/>
    <w:rsid w:val="00120CBE"/>
    <w:rsid w:val="00124C79"/>
    <w:rsid w:val="00126530"/>
    <w:rsid w:val="00132C0D"/>
    <w:rsid w:val="0017580C"/>
    <w:rsid w:val="001D2784"/>
    <w:rsid w:val="001E1886"/>
    <w:rsid w:val="00262CC0"/>
    <w:rsid w:val="00265DB3"/>
    <w:rsid w:val="00286B84"/>
    <w:rsid w:val="002A425D"/>
    <w:rsid w:val="002B319E"/>
    <w:rsid w:val="002D66FF"/>
    <w:rsid w:val="002D733A"/>
    <w:rsid w:val="002E52BD"/>
    <w:rsid w:val="00311929"/>
    <w:rsid w:val="00311D77"/>
    <w:rsid w:val="00312F7D"/>
    <w:rsid w:val="003721DD"/>
    <w:rsid w:val="003818D1"/>
    <w:rsid w:val="003A1419"/>
    <w:rsid w:val="003B7E75"/>
    <w:rsid w:val="003C3E0D"/>
    <w:rsid w:val="003D5C58"/>
    <w:rsid w:val="0046404C"/>
    <w:rsid w:val="0046690B"/>
    <w:rsid w:val="00481B4A"/>
    <w:rsid w:val="004960AB"/>
    <w:rsid w:val="004E0D90"/>
    <w:rsid w:val="004E413C"/>
    <w:rsid w:val="005018E3"/>
    <w:rsid w:val="005042B2"/>
    <w:rsid w:val="0051360E"/>
    <w:rsid w:val="0051788B"/>
    <w:rsid w:val="00535557"/>
    <w:rsid w:val="00537CE4"/>
    <w:rsid w:val="00545569"/>
    <w:rsid w:val="00597700"/>
    <w:rsid w:val="005B010A"/>
    <w:rsid w:val="005B304C"/>
    <w:rsid w:val="005B64C4"/>
    <w:rsid w:val="005E2139"/>
    <w:rsid w:val="00602BE4"/>
    <w:rsid w:val="00674F3C"/>
    <w:rsid w:val="0068426A"/>
    <w:rsid w:val="006A5A53"/>
    <w:rsid w:val="006D63D7"/>
    <w:rsid w:val="006E5AC2"/>
    <w:rsid w:val="00716EF7"/>
    <w:rsid w:val="00743E2C"/>
    <w:rsid w:val="00763CEC"/>
    <w:rsid w:val="0078082A"/>
    <w:rsid w:val="007B502E"/>
    <w:rsid w:val="007D2954"/>
    <w:rsid w:val="008027C7"/>
    <w:rsid w:val="00813D5B"/>
    <w:rsid w:val="008148D0"/>
    <w:rsid w:val="00821106"/>
    <w:rsid w:val="00861B67"/>
    <w:rsid w:val="008853EF"/>
    <w:rsid w:val="00887F2E"/>
    <w:rsid w:val="0089263E"/>
    <w:rsid w:val="008E18FA"/>
    <w:rsid w:val="008F6F49"/>
    <w:rsid w:val="00935AD6"/>
    <w:rsid w:val="00964F61"/>
    <w:rsid w:val="00977699"/>
    <w:rsid w:val="00991480"/>
    <w:rsid w:val="00997191"/>
    <w:rsid w:val="009A223E"/>
    <w:rsid w:val="009C4F7D"/>
    <w:rsid w:val="009E71FB"/>
    <w:rsid w:val="009F1A3E"/>
    <w:rsid w:val="00A04A2B"/>
    <w:rsid w:val="00A315EA"/>
    <w:rsid w:val="00A33DD4"/>
    <w:rsid w:val="00A5065F"/>
    <w:rsid w:val="00A64314"/>
    <w:rsid w:val="00A73E12"/>
    <w:rsid w:val="00AE00CB"/>
    <w:rsid w:val="00B0279A"/>
    <w:rsid w:val="00B06240"/>
    <w:rsid w:val="00B15BCC"/>
    <w:rsid w:val="00B21242"/>
    <w:rsid w:val="00B2307A"/>
    <w:rsid w:val="00B42E93"/>
    <w:rsid w:val="00B65549"/>
    <w:rsid w:val="00BA4E23"/>
    <w:rsid w:val="00BA5379"/>
    <w:rsid w:val="00BB1229"/>
    <w:rsid w:val="00BD031F"/>
    <w:rsid w:val="00C00C03"/>
    <w:rsid w:val="00C17B15"/>
    <w:rsid w:val="00C33DB6"/>
    <w:rsid w:val="00C40C97"/>
    <w:rsid w:val="00C452AB"/>
    <w:rsid w:val="00C73978"/>
    <w:rsid w:val="00C823D0"/>
    <w:rsid w:val="00CC5256"/>
    <w:rsid w:val="00CD1018"/>
    <w:rsid w:val="00CE10B9"/>
    <w:rsid w:val="00D10172"/>
    <w:rsid w:val="00D17617"/>
    <w:rsid w:val="00D25884"/>
    <w:rsid w:val="00D8494C"/>
    <w:rsid w:val="00D92FF4"/>
    <w:rsid w:val="00DA4922"/>
    <w:rsid w:val="00DA7482"/>
    <w:rsid w:val="00DB5554"/>
    <w:rsid w:val="00DB56D1"/>
    <w:rsid w:val="00DD5032"/>
    <w:rsid w:val="00DF086D"/>
    <w:rsid w:val="00DF7B06"/>
    <w:rsid w:val="00E03B0F"/>
    <w:rsid w:val="00E35058"/>
    <w:rsid w:val="00E42231"/>
    <w:rsid w:val="00E61CBD"/>
    <w:rsid w:val="00E8724C"/>
    <w:rsid w:val="00E87B83"/>
    <w:rsid w:val="00E93D1B"/>
    <w:rsid w:val="00EA34F2"/>
    <w:rsid w:val="00EB131C"/>
    <w:rsid w:val="00EC0E1E"/>
    <w:rsid w:val="00EF128C"/>
    <w:rsid w:val="00EF1AFF"/>
    <w:rsid w:val="00F32C84"/>
    <w:rsid w:val="00F620B7"/>
    <w:rsid w:val="00F73C79"/>
    <w:rsid w:val="00FB0E97"/>
    <w:rsid w:val="00FC61F9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47840"/>
  <w15:docId w15:val="{985C6A5D-F04C-4EE0-91CA-A6566AA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60" w:hanging="10"/>
    </w:pPr>
    <w:rPr>
      <w:rFonts w:ascii="Microsoft YaHei UI" w:eastAsia="Microsoft YaHei UI" w:hAnsi="Microsoft YaHei UI" w:cs="Microsoft YaHei UI"/>
      <w:color w:val="40404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3"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0A878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0A8784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F7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B06"/>
    <w:rPr>
      <w:rFonts w:ascii="Microsoft YaHei UI" w:eastAsia="Microsoft YaHei UI" w:hAnsi="Microsoft YaHei UI" w:cs="Microsoft YaHei UI"/>
      <w:color w:val="40404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B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B06"/>
    <w:rPr>
      <w:rFonts w:ascii="Microsoft YaHei UI" w:eastAsia="Microsoft YaHei UI" w:hAnsi="Microsoft YaHei UI" w:cs="Microsoft YaHei UI"/>
      <w:color w:val="404040"/>
      <w:sz w:val="18"/>
      <w:szCs w:val="18"/>
    </w:rPr>
  </w:style>
  <w:style w:type="character" w:styleId="a7">
    <w:name w:val="Hyperlink"/>
    <w:basedOn w:val="a0"/>
    <w:uiPriority w:val="99"/>
    <w:unhideWhenUsed/>
    <w:rsid w:val="0053555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555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12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dao.cc/app/dae4450e94f6988599ed56dc771348c7cab2c173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马林</cp:lastModifiedBy>
  <cp:revision>2</cp:revision>
  <dcterms:created xsi:type="dcterms:W3CDTF">2021-02-19T02:57:00Z</dcterms:created>
  <dcterms:modified xsi:type="dcterms:W3CDTF">2021-02-19T02:57:00Z</dcterms:modified>
</cp:coreProperties>
</file>